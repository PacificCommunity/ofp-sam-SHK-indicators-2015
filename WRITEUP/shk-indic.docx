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E1693" w:rsidRDefault="00507487">
      <w:pPr>
        <w:pStyle w:val="Heading1"/>
      </w:pPr>
      <w:bookmarkStart w:id="0" w:name="introduction"/>
      <w:bookmarkEnd w:id="0"/>
      <w:r>
        <w:t>Introduction</w:t>
      </w:r>
    </w:p>
    <w:p w:rsidR="009E1693" w:rsidRDefault="00507487">
      <w:pPr>
        <w:pStyle w:val="FirstParagraph"/>
      </w:pPr>
      <w:r>
        <w:t xml:space="preserve">Sharks are typically caught as bycatch in the Pacific tuna fisheries, though some directed and/or mixed species fisheries also exist. The status of the shark species designated as key shark species (blue, </w:t>
      </w:r>
      <w:proofErr w:type="spellStart"/>
      <w:r>
        <w:t>mako</w:t>
      </w:r>
      <w:proofErr w:type="spellEnd"/>
      <w:r>
        <w:t>, thresher, silky and oceanic white tip sharks) in the western and central Pacific Ocean (WCPO) underwent</w:t>
      </w:r>
      <w:r w:rsidR="009C5040">
        <w:t xml:space="preserve"> a comprehensive review in 2011. </w:t>
      </w:r>
      <w:del w:id="1" w:author="Robert Scott" w:date="2015-07-17T15:15:00Z">
        <w:r w:rsidR="009C5040" w:rsidDel="009C5040">
          <w:delText>Drawing on</w:delText>
        </w:r>
        <w:r w:rsidDel="009C5040">
          <w:delText xml:space="preserve"> t</w:delText>
        </w:r>
      </w:del>
      <w:ins w:id="2" w:author="Robert Scott" w:date="2015-07-17T15:15:00Z">
        <w:r w:rsidR="009C5040">
          <w:t>T</w:t>
        </w:r>
      </w:ins>
      <w:r>
        <w:t>his review presented a number of indicators to inform on the status of the stock of these shark species and their response to fishing pressure. Given the paucity of data availability for shark species compared to target species, these indicators were developed around the type of information typically available from operational-level data for industrial purse-seine and longline fleets.</w:t>
      </w:r>
    </w:p>
    <w:p w:rsidR="009E1693" w:rsidRDefault="00507487">
      <w:pPr>
        <w:pStyle w:val="BodyText"/>
      </w:pPr>
      <w:r>
        <w:t xml:space="preserve">The current study updates key indicators and extends </w:t>
      </w:r>
      <w:ins w:id="3" w:author="Robert Scott" w:date="2015-07-17T15:15:00Z">
        <w:r w:rsidR="009C5040">
          <w:t>previous</w:t>
        </w:r>
      </w:ins>
      <w:del w:id="4" w:author="Robert Scott" w:date="2015-07-17T15:15:00Z">
        <w:r w:rsidDel="009C5040">
          <w:delText>the</w:delText>
        </w:r>
      </w:del>
      <w:r>
        <w:t xml:space="preserve"> analyses to include hammerhead, </w:t>
      </w:r>
      <w:proofErr w:type="spellStart"/>
      <w:r>
        <w:t>porbeagle</w:t>
      </w:r>
      <w:proofErr w:type="spellEnd"/>
      <w:r>
        <w:t xml:space="preserve"> and whale sharks. We present information on the geographic range of catches for each of the species considered; temporal trends in catch composition and catch rates, and key biological indicators of fishing pressure such as mean size and sex ratio by species. Whale sharks are assessed separately due to the unique nature of their interactions with fisheries in the WCPO. The analyses are based on Secretariat of the Pacific Community - Oceanic Fisheries </w:t>
      </w:r>
      <w:proofErr w:type="spellStart"/>
      <w:r>
        <w:t>Programme</w:t>
      </w:r>
      <w:proofErr w:type="spellEnd"/>
      <w:r>
        <w:t xml:space="preserve"> (SPC-OFP) data holdings for sharks taken in longline and purse seine fisheries in the Western and Central Pacific Ocean (WCPO). The framework for the analysis is a series of indicators of fishing pressure and stock status that were first described in the Shark Research Plan presented to the sixth meeting of the Western and Central Pacific Fisheries Commission’s (WCPFC) Scientific Committee (SC6; Clarke and Harley 2010). A preliminary indicator-based analysis of SPC data holdings was presented to the Commission in December 2010 (Clarke et al. 2010) with an exhaustive review of the fisheries and data sources presented to SC7 (Clarke et al. 2011).</w:t>
      </w:r>
    </w:p>
    <w:p w:rsidR="009E1693" w:rsidRDefault="00507487">
      <w:pPr>
        <w:pStyle w:val="Heading2"/>
      </w:pPr>
      <w:bookmarkStart w:id="5" w:name="report-layout"/>
      <w:bookmarkEnd w:id="5"/>
      <w:r>
        <w:t>Report layout</w:t>
      </w:r>
    </w:p>
    <w:p w:rsidR="009E1693" w:rsidRDefault="00507487">
      <w:pPr>
        <w:pStyle w:val="FirstParagraph"/>
      </w:pPr>
      <w:r>
        <w:t>This report is necessarily large. To assist the reader it has been structured along the following lines. Following a brief description of the available data in section 2, each of the four indicator analyses are described and results summarized in section 3. Section 4 presents a consideration of the feasibility of conducting a formal stock assessment for each of the shark species discussed in this report. In Section 5, we review the impact of recent shark management measures and, in section 6, recommend future work to extend and improve the indicator analysis approach. Finally, section 7 discusses the management implications arising from the results of the work presented here.</w:t>
      </w:r>
    </w:p>
    <w:p w:rsidR="009E1693" w:rsidRDefault="00507487">
      <w:pPr>
        <w:pStyle w:val="Heading1"/>
      </w:pPr>
      <w:bookmarkStart w:id="6" w:name="description-of-data"/>
      <w:bookmarkEnd w:id="6"/>
      <w:r>
        <w:t>Description of Data</w:t>
      </w:r>
    </w:p>
    <w:p w:rsidR="009E1693" w:rsidRDefault="00507487">
      <w:pPr>
        <w:pStyle w:val="FirstParagraph"/>
      </w:pPr>
      <w:r>
        <w:t xml:space="preserve">The primary source of catch information regarding sharks is the SPC-held observer database which, despite low coverage in all regions (Table 1 %Observer coverage by region), has a substantial amount of information regarding operational characteristics as well as fate and condition data on captured sharks. Observed hooks set is used here </w:t>
      </w:r>
      <w:r>
        <w:lastRenderedPageBreak/>
        <w:t xml:space="preserve">because it is a “common currency” and allows for the </w:t>
      </w:r>
      <w:proofErr w:type="spellStart"/>
      <w:r>
        <w:t>standardisation</w:t>
      </w:r>
      <w:proofErr w:type="spellEnd"/>
      <w:r>
        <w:t xml:space="preserve"> of observer coverage rates when undertaking analyses. In addition to the observer data, SPC holds operational </w:t>
      </w:r>
      <w:proofErr w:type="spellStart"/>
      <w:r>
        <w:t>logsheet</w:t>
      </w:r>
      <w:proofErr w:type="spellEnd"/>
      <w:r>
        <w:t xml:space="preserve"> and aggregate data on shark catches by longline fisheries. The operational data submitted to the SPC are at a higher spatial resolution than the aggregate data, and are useful for catch estimation, but in practice their utility is limited by the lack of data provision by species for shark (Table 2 </w:t>
      </w:r>
      <w:proofErr w:type="spellStart"/>
      <w:r>
        <w:t>Logsheet</w:t>
      </w:r>
      <w:proofErr w:type="spellEnd"/>
      <w:r>
        <w:t xml:space="preserve"> coverage by region % that ID sharks to species), especially in equatorial regions where the majority of the longline effort occurs. Aggregate coverage rates are on par with the coverage rates of the operational </w:t>
      </w:r>
      <w:proofErr w:type="spellStart"/>
      <w:r>
        <w:t>logsheet</w:t>
      </w:r>
      <w:proofErr w:type="spellEnd"/>
      <w:r>
        <w:t xml:space="preserve"> data sets, although coverage differs greatly by region (Table 3). Historical coverage rates are poor partly because prior to February 2011 sharks were not amongst the species for which data provision was required (WCPFC 2013); since that time, data provision for </w:t>
      </w:r>
      <w:ins w:id="7" w:author="Robert Scott" w:date="2015-07-17T15:22:00Z">
        <w:r w:rsidR="009C5040">
          <w:t xml:space="preserve">the </w:t>
        </w:r>
      </w:ins>
      <w:r>
        <w:t xml:space="preserve">13 species designated by WCPFC as key shark species is mandatory . Under CMM 2007-01, required levels of Regional Observer </w:t>
      </w:r>
      <w:proofErr w:type="spellStart"/>
      <w:r>
        <w:t>Programme</w:t>
      </w:r>
      <w:proofErr w:type="spellEnd"/>
      <w:r>
        <w:t xml:space="preserve"> (ROP) coverage in longline fisheries are set to rise to 5% from June 2012 in most areas, but annual average values have been &lt;1% in recent years (for the entire WCPO). With some notable exceptions (e.g. northeast and southwest of Hawaii), most observed sets occurred within Exclusive Economic Zones (EEZs). A thorough examination of the SPC-held fisheries data and its utility for shark related analyses can be found in Clarke et al. (2011).</w:t>
      </w:r>
    </w:p>
    <w:p w:rsidR="009E1693" w:rsidRDefault="00507487">
      <w:pPr>
        <w:pStyle w:val="BodyText"/>
      </w:pPr>
      <w:r>
        <w:t>Building on the work of Clarke et al (2011), this indicator analysis uses the six WCPFC statistical areas as defined in the 2010 WCPFC bigeye tuna stock assessment (Figure 1)</w:t>
      </w:r>
      <w:ins w:id="8" w:author="Robert Scott" w:date="2015-07-17T15:23:00Z">
        <w:r w:rsidR="00D11461">
          <w:t>.</w:t>
        </w:r>
      </w:ins>
      <w:r>
        <w:t xml:space="preserve"> </w:t>
      </w:r>
      <w:proofErr w:type="gramStart"/>
      <w:r>
        <w:t>As</w:t>
      </w:r>
      <w:proofErr w:type="gramEnd"/>
      <w:r>
        <w:t xml:space="preserve"> noted in Clarke et al. (2011), these regions are somewhat arbitrarily assigned to the key shark species. However, given the fact that the predominant source of fishing mortality for these species is the longline fishery targeting tropical tunas (as well as billfishes and occasionally sharks), these regions adequately capture the important characteristics of the fisheries. Therefore, for purposes of comprehension and comparison to the previous analysis, we opted to keep the same regions.</w:t>
      </w:r>
    </w:p>
    <w:p w:rsidR="009E1693" w:rsidRDefault="00507487">
      <w:pPr>
        <w:pStyle w:val="Heading2"/>
      </w:pPr>
      <w:bookmarkStart w:id="9" w:name="longline-fishery-data"/>
      <w:bookmarkEnd w:id="9"/>
      <w:r>
        <w:t>Longline Fishery Data</w:t>
      </w:r>
    </w:p>
    <w:p w:rsidR="009E1693" w:rsidRDefault="00507487">
      <w:pPr>
        <w:pStyle w:val="FirstParagraph"/>
      </w:pPr>
      <w:r>
        <w:t xml:space="preserve">Ideally, indicator analyses would be based on operational-level data as its higher spatial resolution permits more comprehensive and nuanced analyses, however SPC’s operational level data is geographically limited with respect to provision of shark data. Figure 2 illustrates the geographic distribution of sets for which SPC holds operational data (blue dots) and sets with at least one recorded shark are </w:t>
      </w:r>
      <w:proofErr w:type="spellStart"/>
      <w:r>
        <w:t>overplotted</w:t>
      </w:r>
      <w:proofErr w:type="spellEnd"/>
      <w:r>
        <w:t xml:space="preserve"> (in orange). However, this picture is somewhat misleading as only 41% of the operational-level sets plotted recorded any sharks. This is in contrast to the observer data in which 93% of the sets recorded at least one shark (</w:t>
      </w:r>
      <w:proofErr w:type="spellStart"/>
      <w:r>
        <w:t>overplotted</w:t>
      </w:r>
      <w:proofErr w:type="spellEnd"/>
      <w:r>
        <w:t xml:space="preserve"> in red).</w:t>
      </w:r>
    </w:p>
    <w:p w:rsidR="009E1693" w:rsidRDefault="00507487">
      <w:pPr>
        <w:pStyle w:val="BodyText"/>
      </w:pPr>
      <w:r>
        <w:t xml:space="preserve">This is not necessarily due to misreporting. Prior to February 2011, sharks were not amongst the species for which data provision was required (WCPFC 2011); since that time data provision for the 13 species designated by WCPFC as key shark species has been mandatory. Figure 2 does not distinguish between key shark species and other shark </w:t>
      </w:r>
      <w:proofErr w:type="gramStart"/>
      <w:r>
        <w:t>species</w:t>
      </w:r>
      <w:proofErr w:type="gramEnd"/>
      <w:r>
        <w:t xml:space="preserve"> because only 16% of the reported sets recorded any species-specific shark catches. Clarke et al. (2011b) note that most historical species-specific shark catch data are provided by a small number of flag States </w:t>
      </w:r>
      <w:del w:id="10" w:author="Robert Scott" w:date="2015-07-17T15:26:00Z">
        <w:r w:rsidDel="00D11461">
          <w:delText>(Clarke et al. 2011b).</w:delText>
        </w:r>
      </w:del>
    </w:p>
    <w:p w:rsidR="009E1693" w:rsidRDefault="00507487">
      <w:pPr>
        <w:pStyle w:val="BodyText"/>
      </w:pPr>
      <w:r>
        <w:lastRenderedPageBreak/>
        <w:t xml:space="preserve">Given the relatively low level of coverage in the operational-level </w:t>
      </w:r>
      <w:proofErr w:type="spellStart"/>
      <w:r>
        <w:t>logsheets</w:t>
      </w:r>
      <w:proofErr w:type="spellEnd"/>
      <w:r>
        <w:t>, a more complete characterization of the longline fishery requires the use of the SPC-held aggregated (5x5 degree grid) data. Effort and reported shark catch data by flag at the aggregated level have a lower degree of spatial resolution but in most cases are raised to represent the entire WCPO longline fishery. Sets with observer</w:t>
      </w:r>
      <w:ins w:id="11" w:author="Robert Scott" w:date="2015-07-17T15:33:00Z">
        <w:r w:rsidR="000F656A">
          <w:t>s</w:t>
        </w:r>
      </w:ins>
      <w:r>
        <w:t xml:space="preserve"> present onboard, are shown for comparison (Figure 3) but have a finer degree of spatial resolution due to observer record keeping. Following CMM 2007-01, required levels of Regional Observer </w:t>
      </w:r>
      <w:proofErr w:type="spellStart"/>
      <w:r>
        <w:t>Programme</w:t>
      </w:r>
      <w:proofErr w:type="spellEnd"/>
      <w:r>
        <w:t xml:space="preserve"> (ROP) coverage in longline fisheries were set to rise to 5% in June 2012 but annual average values have been on the order of 1-2%.</w:t>
      </w:r>
    </w:p>
    <w:p w:rsidR="009E1693" w:rsidRDefault="00507487">
      <w:pPr>
        <w:pStyle w:val="BodyText"/>
      </w:pPr>
      <w:r>
        <w:t xml:space="preserve">A comparison of longline effort by flag and the number of sharks recorded in </w:t>
      </w:r>
      <w:proofErr w:type="spellStart"/>
      <w:r>
        <w:t>logsheets</w:t>
      </w:r>
      <w:proofErr w:type="spellEnd"/>
      <w:r>
        <w:t xml:space="preserve"> was constructed (</w:t>
      </w:r>
      <w:ins w:id="12" w:author="Robert Scott" w:date="2015-07-17T15:30:00Z">
        <w:r w:rsidR="00D11461">
          <w:t>XX</w:t>
        </w:r>
      </w:ins>
      <w:r>
        <w:t>) by showing the top four fishing nations (in the WCPO as a whole) and aggregating the rest of the flag states to another group. If the fishing practices and reporting practices were more or less consistent across flags the numbers of sharks reported would be proportional, by flag, to the effort.</w:t>
      </w:r>
    </w:p>
    <w:p w:rsidR="009E1693" w:rsidRDefault="00507487">
      <w:pPr>
        <w:pStyle w:val="BodyText"/>
      </w:pPr>
      <w:r>
        <w:t>Comprehensive data on shark catches at high spatial resolution are available from observer data held by the SPC-OFP but, as described above, the overall coverage of these data is low, and less than the required levels of ROP coverage. In addition, a comparison of longline effort and longline observer coverage (</w:t>
      </w:r>
      <w:ins w:id="13" w:author="Robert Scott" w:date="2015-07-17T15:31:00Z">
        <w:r w:rsidR="00D11461">
          <w:t>XX</w:t>
        </w:r>
      </w:ins>
      <w:r>
        <w:t>) reveals that the latter is disproportional by region and flag and thus cannot be considered representative of the fishery as whole.</w:t>
      </w:r>
    </w:p>
    <w:p w:rsidR="009E1693" w:rsidRDefault="00507487">
      <w:pPr>
        <w:pStyle w:val="BodyText"/>
      </w:pPr>
      <w:r>
        <w:t xml:space="preserve">Another aspect of the low data coverage problem is that </w:t>
      </w:r>
      <w:ins w:id="14" w:author="Robert Scott" w:date="2015-07-17T15:31:00Z">
        <w:r w:rsidR="00D11461">
          <w:t>of</w:t>
        </w:r>
      </w:ins>
      <w:del w:id="15" w:author="Robert Scott" w:date="2015-07-17T15:31:00Z">
        <w:r w:rsidDel="00D11461">
          <w:delText>a</w:delText>
        </w:r>
      </w:del>
      <w:r>
        <w:t xml:space="preserve"> temporal representativeness on a month/year basis of the observed effort. A comparison of the annual proportion observed by month - on a regional basis - shows significant fluctuations in the relative coverage of the observer data compared to the logbook data (</w:t>
      </w:r>
      <w:ins w:id="16" w:author="Robert Scott" w:date="2015-07-17T15:32:00Z">
        <w:r w:rsidR="00D11461">
          <w:t>XX</w:t>
        </w:r>
      </w:ins>
      <w:r>
        <w:t>).</w:t>
      </w:r>
    </w:p>
    <w:p w:rsidR="009E1693" w:rsidRDefault="00507487">
      <w:pPr>
        <w:pStyle w:val="BodyText"/>
      </w:pPr>
      <w:r>
        <w:t xml:space="preserve">Given the relatively low level of coverage in the operational-level </w:t>
      </w:r>
      <w:proofErr w:type="spellStart"/>
      <w:r>
        <w:t>logsheets</w:t>
      </w:r>
      <w:proofErr w:type="spellEnd"/>
      <w:r>
        <w:t xml:space="preserve">, a more complete characterization of the longline fishery requires the use of aggregated (5x5 degree grid) data. Effort and reported shark catch data by flag at the aggregated level have a lower degree of spatial resolution but in most cases are raised to represent the entire WCPO longline fishery (Figures 3 and 4). </w:t>
      </w:r>
      <w:commentRangeStart w:id="17"/>
      <w:r>
        <w:t>Sets with observer</w:t>
      </w:r>
      <w:ins w:id="18" w:author="Robert Scott" w:date="2015-07-17T15:32:00Z">
        <w:r w:rsidR="000F656A">
          <w:t>s</w:t>
        </w:r>
      </w:ins>
      <w:r>
        <w:t xml:space="preserve"> present onboard, are shown for comparison but have a finer degree of spatial resolution due to observer record keeping. The observer data were plotted in red on the Under CMM 2007-01, required levels of Regional Observer </w:t>
      </w:r>
      <w:proofErr w:type="spellStart"/>
      <w:r>
        <w:t>Programme</w:t>
      </w:r>
      <w:proofErr w:type="spellEnd"/>
      <w:r>
        <w:t xml:space="preserve"> (ROP) coverage in longline fisheries are set to rise to 5% in June 2012 but annual average values have been on the order of 1%-2%.</w:t>
      </w:r>
      <w:commentRangeEnd w:id="17"/>
      <w:r w:rsidR="000F656A">
        <w:rPr>
          <w:rStyle w:val="CommentReference"/>
        </w:rPr>
        <w:commentReference w:id="17"/>
      </w:r>
    </w:p>
    <w:p w:rsidR="009E1693" w:rsidRDefault="00507487">
      <w:pPr>
        <w:pStyle w:val="BodyText"/>
      </w:pPr>
      <w:r>
        <w:t>A comparison of longline effort by fla</w:t>
      </w:r>
      <w:ins w:id="19" w:author="Robert Scott" w:date="2015-07-17T15:34:00Z">
        <w:r w:rsidR="000F656A">
          <w:t>g</w:t>
        </w:r>
      </w:ins>
      <w:del w:id="20" w:author="Robert Scott" w:date="2015-07-17T15:34:00Z">
        <w:r w:rsidDel="000F656A">
          <w:delText>d</w:delText>
        </w:r>
      </w:del>
      <w:r>
        <w:t xml:space="preserve"> and the number of sharks recorded in </w:t>
      </w:r>
      <w:proofErr w:type="spellStart"/>
      <w:r>
        <w:t>logsheets</w:t>
      </w:r>
      <w:proofErr w:type="spellEnd"/>
      <w:r>
        <w:t xml:space="preserve"> was constructed by showing the top four fishing nations (in the WCPO as a whole) and aggregating the rest of the flag states to an </w:t>
      </w:r>
      <w:ins w:id="21" w:author="Robert Scott" w:date="2015-07-17T15:34:00Z">
        <w:r w:rsidR="000F656A">
          <w:t>‘</w:t>
        </w:r>
      </w:ins>
      <w:r>
        <w:t>other</w:t>
      </w:r>
      <w:ins w:id="22" w:author="Robert Scott" w:date="2015-07-17T15:34:00Z">
        <w:r w:rsidR="000F656A">
          <w:t>’</w:t>
        </w:r>
      </w:ins>
      <w:r>
        <w:t xml:space="preserve"> group. If the fishing practices and reporting practices were more or less consistent across flags the numbers of sharks reported would be proportional, by flag, to the effort.</w:t>
      </w:r>
    </w:p>
    <w:p w:rsidR="009E1693" w:rsidRDefault="00507487">
      <w:pPr>
        <w:pStyle w:val="BodyText"/>
      </w:pPr>
      <w:commentRangeStart w:id="23"/>
      <w:r>
        <w:t>Comprehensive data on shark catches at high spatial resolution are available from observer data held by the SPC-OFP but, as described above, the overall coverage of these data is low, and less than the required levels of ROP coverage. In addition, a comparison of longline effort and longline observer coverage reveals that the latter is disproportional by region and flag and thus cannot be considered representative of the fishery as whole.</w:t>
      </w:r>
    </w:p>
    <w:p w:rsidR="009E1693" w:rsidRDefault="00507487">
      <w:pPr>
        <w:pStyle w:val="BodyText"/>
      </w:pPr>
      <w:r>
        <w:lastRenderedPageBreak/>
        <w:t xml:space="preserve">Another aspect of the low data coverage problem is that </w:t>
      </w:r>
      <w:ins w:id="24" w:author="Robert Scott" w:date="2015-07-17T15:35:00Z">
        <w:r w:rsidR="000F656A">
          <w:t>of</w:t>
        </w:r>
      </w:ins>
      <w:del w:id="25" w:author="Robert Scott" w:date="2015-07-17T15:35:00Z">
        <w:r w:rsidDel="000F656A">
          <w:delText>a</w:delText>
        </w:r>
      </w:del>
      <w:r>
        <w:t xml:space="preserve"> temporal representativeness on a month/year basis of the </w:t>
      </w:r>
      <w:proofErr w:type="spellStart"/>
      <w:r>
        <w:t>the</w:t>
      </w:r>
      <w:proofErr w:type="spellEnd"/>
      <w:r>
        <w:t xml:space="preserve"> observed effort A comparison of the annual proportion observed by month - on a regional basis - shows significant fluctuations in the relative coverage of the observer data compared to the logbook data</w:t>
      </w:r>
      <w:commentRangeEnd w:id="23"/>
      <w:r w:rsidR="000F656A">
        <w:rPr>
          <w:rStyle w:val="CommentReference"/>
        </w:rPr>
        <w:commentReference w:id="23"/>
      </w:r>
    </w:p>
    <w:p w:rsidR="009E1693" w:rsidRDefault="00507487">
      <w:pPr>
        <w:pStyle w:val="Heading2"/>
      </w:pPr>
      <w:bookmarkStart w:id="26" w:name="purse-seine-data"/>
      <w:bookmarkEnd w:id="26"/>
      <w:r>
        <w:t>Purse Seine data</w:t>
      </w:r>
    </w:p>
    <w:p w:rsidR="009E1693" w:rsidRDefault="00507487">
      <w:pPr>
        <w:pStyle w:val="FirstParagraph"/>
      </w:pPr>
      <w:r>
        <w:t xml:space="preserve">Similar to the longline fishery, SPC-OFP holds </w:t>
      </w:r>
      <w:proofErr w:type="spellStart"/>
      <w:r>
        <w:t>logsheet</w:t>
      </w:r>
      <w:proofErr w:type="spellEnd"/>
      <w:r>
        <w:t xml:space="preserve"> data on shark catches by purse seine fisheries at both the operational and aggregate levels. However, operational-level coverage for the purse seine fishery (87%) is considerably higher than for the longline fishery (23%). This factor, in combination with the more limited geographic range of the purse seine fishery, contributes to more </w:t>
      </w:r>
      <w:proofErr w:type="gramStart"/>
      <w:r>
        <w:t>representative</w:t>
      </w:r>
      <w:proofErr w:type="gramEnd"/>
      <w:r>
        <w:t xml:space="preserve"> operation-level coverage in the purse seine fishery than in the longline fishery.</w:t>
      </w:r>
    </w:p>
    <w:p w:rsidR="009E1693" w:rsidRDefault="00507487">
      <w:pPr>
        <w:pStyle w:val="BodyText"/>
      </w:pPr>
      <w:r>
        <w:t>Following implementation of the WCPFC ROP on 1 January 2010, in combination with prior observer coverage commitments by Parties to the Nauru agreement (PNA) members, 100% purse seine observer coverage is now required (except for vessels fishing exclusively in one Exclusive Economic Zone (EEZ)). Historical observer coverage in the purse seine fishery has varied between EEZs. Coverage rates were low, generally less than 10%, for the years 1995-2002, with coverage increasing to 10-18% for the years 2003-2009. Recent (2010-2013) annual averages are between 42-56% in total.</w:t>
      </w:r>
    </w:p>
    <w:p w:rsidR="009E1693" w:rsidRDefault="00507487">
      <w:pPr>
        <w:pStyle w:val="BodyText"/>
      </w:pPr>
      <w:r>
        <w:t xml:space="preserve">While observer coverage of the purse seine fishery is not uniformly representative (Figure 7, orange points), it is more representative than observer coverage of the longline fishery, owing to both higher coverage levels and the more limited geographic range of the fishery (Lawson 2011). Regions 3 and 4 contain 98% of the operational-level reported purse seine </w:t>
      </w:r>
      <w:proofErr w:type="gramStart"/>
      <w:r>
        <w:t>sets,</w:t>
      </w:r>
      <w:proofErr w:type="gramEnd"/>
      <w:r>
        <w:t xml:space="preserve"> and 99% of observed sets and are thus the only regions for which purse seine analyses will be meaningful. Shark interactions are recorded in just 2.5% of purse-seine operational </w:t>
      </w:r>
      <w:proofErr w:type="spellStart"/>
      <w:r>
        <w:t>logsheets</w:t>
      </w:r>
      <w:proofErr w:type="spellEnd"/>
      <w:r>
        <w:t xml:space="preserve"> (Figure 7, red points), a value far lower than the 41% recorded in longline operational-level </w:t>
      </w:r>
      <w:proofErr w:type="spellStart"/>
      <w:r>
        <w:t>logsheet</w:t>
      </w:r>
      <w:proofErr w:type="spellEnd"/>
      <w:r>
        <w:t xml:space="preserve">. As a result, it is not possible to assess the number of shark interactions by set or the species involved using purse seine </w:t>
      </w:r>
      <w:proofErr w:type="spellStart"/>
      <w:r>
        <w:t>logsheet</w:t>
      </w:r>
      <w:proofErr w:type="spellEnd"/>
      <w:r>
        <w:t xml:space="preserve"> data.</w:t>
      </w:r>
    </w:p>
    <w:p w:rsidR="009E1693" w:rsidRDefault="00507487">
      <w:pPr>
        <w:pStyle w:val="BodyText"/>
      </w:pPr>
      <w:r>
        <w:t xml:space="preserve">A comparison by flag of purse seine effort and the number of purse seine sets reporting at least one shark interaction was constructed for associated (floating object) and unassociated (free-swimming) sets based on aggregated </w:t>
      </w:r>
      <w:proofErr w:type="spellStart"/>
      <w:r>
        <w:t>logsheet</w:t>
      </w:r>
      <w:proofErr w:type="spellEnd"/>
      <w:r>
        <w:t xml:space="preserve"> data (Figure 8). For each panel, flags were ranked by number of sets and the top four flags were plotted separately with all remaining flags aggregated into an “Other” category. Although estimated shark catches in the purse seine fishery are considerably lower than shark catches in the longline fishery (SPC 2008, Lawson 2011), it would still be expected that purse seine shark interactions are proportional to purse seine effort. However, from the discrepancies observed between the left and right panels, it appears that some major fishing nations are not submitting or are under-reporting their shark interactions.</w:t>
      </w:r>
    </w:p>
    <w:p w:rsidR="009E1693" w:rsidDel="00996781" w:rsidRDefault="00507487">
      <w:pPr>
        <w:pStyle w:val="BodyText"/>
        <w:rPr>
          <w:del w:id="27" w:author="Robert Scott" w:date="2015-07-17T15:50:00Z"/>
        </w:rPr>
      </w:pPr>
      <w:del w:id="28" w:author="Robert Scott" w:date="2015-07-17T15:50:00Z">
        <w:r w:rsidDel="00996781">
          <w:delText>(87%) is considerably higher than for the longline fishery (23%) This factor, in combination with the more limited geographic range of the purse seine fishery, contributes to more representative operation-level coverage in the purse seine fishery( [fig:seine_map] ) than in the longline fishery.</w:delText>
        </w:r>
      </w:del>
    </w:p>
    <w:p w:rsidR="009E1693" w:rsidRDefault="00507487">
      <w:pPr>
        <w:pStyle w:val="BodyText"/>
      </w:pPr>
      <w:r>
        <w:lastRenderedPageBreak/>
        <w:t xml:space="preserve">With implementation of the WCPFC ROP on 1 January 2010, in combination with prior observer coverage commitments by Parties to the Nauru Agreement (PNA) members, 100% purse seine observer coverage is now required (except for vessels fishing exclusively in one exclusive economic zone (EEZ). </w:t>
      </w:r>
      <w:commentRangeStart w:id="29"/>
      <w:r>
        <w:t>Historical observer coverage in the purse seine fishery has varied between EEZs. Coverage rates were low, generally less than 10</w:t>
      </w:r>
      <w:proofErr w:type="gramStart"/>
      <w:r>
        <w:t>% ,</w:t>
      </w:r>
      <w:proofErr w:type="gramEnd"/>
      <w:r>
        <w:t xml:space="preserve"> for the years 1995-2002, with coverage </w:t>
      </w:r>
      <w:proofErr w:type="spellStart"/>
      <w:r>
        <w:t>incresing</w:t>
      </w:r>
      <w:proofErr w:type="spellEnd"/>
      <w:r>
        <w:t xml:space="preserve"> to 10-18% for the years 2003-2009. Recent (2010-2013) annual averages are between 42-56% in total. , only 2.5% of purse seine operational-level </w:t>
      </w:r>
      <w:proofErr w:type="spellStart"/>
      <w:r>
        <w:t>logsheet</w:t>
      </w:r>
      <w:proofErr w:type="spellEnd"/>
      <w:r>
        <w:t xml:space="preserve"> sets reported any shark interactions (Figure [</w:t>
      </w:r>
      <w:proofErr w:type="spellStart"/>
      <w:r>
        <w:t>fig</w:t>
      </w:r>
      <w:proofErr w:type="gramStart"/>
      <w:r>
        <w:t>:seine</w:t>
      </w:r>
      <w:proofErr w:type="gramEnd"/>
      <w:r>
        <w:t>_map</w:t>
      </w:r>
      <w:proofErr w:type="spellEnd"/>
      <w:r>
        <w:t xml:space="preserve">], blue points). Due to inconsistent recording practices it is not possible to assess the number of shark interactions by set or the species involved using purse seine </w:t>
      </w:r>
      <w:proofErr w:type="spellStart"/>
      <w:r>
        <w:t>logsheet</w:t>
      </w:r>
      <w:proofErr w:type="spellEnd"/>
      <w:r>
        <w:t xml:space="preserve"> data.</w:t>
      </w:r>
      <w:commentRangeEnd w:id="29"/>
      <w:r w:rsidR="00A679E5">
        <w:rPr>
          <w:rStyle w:val="CommentReference"/>
        </w:rPr>
        <w:commentReference w:id="29"/>
      </w:r>
    </w:p>
    <w:p w:rsidR="009E1693" w:rsidRDefault="00507487">
      <w:pPr>
        <w:pStyle w:val="BodyText"/>
      </w:pPr>
      <w:commentRangeStart w:id="30"/>
      <w:r>
        <w:t xml:space="preserve">For each panel, flags were ranked by number of sets and the top four flags were plotted separately with all remaining flags aggregated into an “Other” category. Although estimated shark catches in the purse seine fishery are considerably lower than shark catches in the longline fishery (SPC 2008, Lawson 2011), it would still be expected that purse seine shark interactions are proportional to purse seine effort. However, from the discrepancies observed between the left and right panels </w:t>
      </w:r>
      <w:proofErr w:type="gramStart"/>
      <w:r>
        <w:t>in ,</w:t>
      </w:r>
      <w:proofErr w:type="gramEnd"/>
      <w:r>
        <w:t xml:space="preserve"> it appears that some major fishing nations are not submitting or are under-reporting their shark interactions.</w:t>
      </w:r>
      <w:commentRangeEnd w:id="30"/>
      <w:r w:rsidR="00A679E5">
        <w:rPr>
          <w:rStyle w:val="CommentReference"/>
        </w:rPr>
        <w:commentReference w:id="30"/>
      </w:r>
    </w:p>
    <w:p w:rsidR="009E1693" w:rsidRDefault="00507487">
      <w:pPr>
        <w:pStyle w:val="Heading1"/>
      </w:pPr>
      <w:bookmarkStart w:id="31" w:name="distribution-indicator-analyses"/>
      <w:bookmarkEnd w:id="31"/>
      <w:r>
        <w:t>Distribution Indicator Analyses</w:t>
      </w:r>
    </w:p>
    <w:p w:rsidR="009E1693" w:rsidRDefault="00507487">
      <w:pPr>
        <w:pStyle w:val="Heading2"/>
      </w:pPr>
      <w:bookmarkStart w:id="32" w:name="introduction-1"/>
      <w:bookmarkEnd w:id="32"/>
      <w:r>
        <w:t>Introduction</w:t>
      </w:r>
    </w:p>
    <w:p w:rsidR="009E1693" w:rsidRDefault="00507487">
      <w:pPr>
        <w:pStyle w:val="FirstParagraph"/>
      </w:pPr>
      <w:r>
        <w:t>Distribution indicators consider patterns in the geographic distribution of species catch. Spatial trends in fisheries data need to be interpreted carefully since they originate from a biased sampling design</w:t>
      </w:r>
      <w:del w:id="33" w:author="Robert Scott" w:date="2015-07-17T15:57:00Z">
        <w:r w:rsidDel="00A679E5">
          <w:delText xml:space="preserve"> </w:delText>
        </w:r>
      </w:del>
      <w:r>
        <w:t xml:space="preserve">. If assessed carefully, however, they can </w:t>
      </w:r>
      <w:proofErr w:type="spellStart"/>
      <w:ins w:id="34" w:author="Robert Scott" w:date="2015-07-17T15:57:00Z">
        <w:r w:rsidR="00A679E5">
          <w:t>can</w:t>
        </w:r>
      </w:ins>
      <w:proofErr w:type="spellEnd"/>
      <w:del w:id="35" w:author="Robert Scott" w:date="2015-07-17T15:57:00Z">
        <w:r w:rsidDel="00A679E5">
          <w:delText>still</w:delText>
        </w:r>
      </w:del>
      <w:r>
        <w:t xml:space="preserve"> provide useful insight into spatial and temporal trends in species distribution as well as highlight areas of strong interactions between a species and fisheries. In addition, changes in stock abundance might be reflected in </w:t>
      </w:r>
      <w:proofErr w:type="gramStart"/>
      <w:r>
        <w:t>distribution ,</w:t>
      </w:r>
      <w:proofErr w:type="gramEnd"/>
      <w:r>
        <w:t xml:space="preserve"> with increases and decreases in abundance resulting in range expansions and contractions, respectively. Such patterns have been reviewed at length in the terrestrial </w:t>
      </w:r>
      <w:proofErr w:type="gramStart"/>
      <w:r>
        <w:t>literature  but</w:t>
      </w:r>
      <w:proofErr w:type="gramEnd"/>
      <w:r>
        <w:t xml:space="preserve"> </w:t>
      </w:r>
      <w:ins w:id="36" w:author="Robert Scott" w:date="2015-07-17T15:59:00Z">
        <w:r w:rsidR="00A679E5">
          <w:t xml:space="preserve">less often for </w:t>
        </w:r>
      </w:ins>
      <w:r>
        <w:t>marine applications</w:t>
      </w:r>
      <w:del w:id="37" w:author="Robert Scott" w:date="2015-07-17T15:59:00Z">
        <w:r w:rsidDel="00A679E5">
          <w:delText xml:space="preserve"> lack</w:delText>
        </w:r>
      </w:del>
      <w:r>
        <w:t xml:space="preserve"> due to the paucity of historical data . The indicators presented below are based on observer data and thus patterns in fishing effort and/or observer coverage may bias the results. These results should therefore be taken as an initial indication of the location and intensity of interactions between these species and WCPO longline fisheries. They can be updated over time to determine if the spatial patterns change or temporal trends develop. More complex methodologies might also be applied to remove potential sampling biases.</w:t>
      </w:r>
    </w:p>
    <w:p w:rsidR="009E1693" w:rsidRDefault="00507487">
      <w:pPr>
        <w:pStyle w:val="Heading2"/>
      </w:pPr>
      <w:bookmarkStart w:id="38" w:name="methods"/>
      <w:bookmarkEnd w:id="38"/>
      <w:r>
        <w:t>Methods</w:t>
      </w:r>
    </w:p>
    <w:p w:rsidR="009E1693" w:rsidRDefault="00507487">
      <w:pPr>
        <w:pStyle w:val="FirstParagraph"/>
      </w:pPr>
      <w:r>
        <w:t>In this study, we calculated four Distribution Indicators:</w:t>
      </w:r>
    </w:p>
    <w:p w:rsidR="009E1693" w:rsidRDefault="00507487">
      <w:pPr>
        <w:numPr>
          <w:ilvl w:val="0"/>
          <w:numId w:val="3"/>
        </w:numPr>
      </w:pPr>
      <w:r>
        <w:t>Species-occurrence. This indicator summarizes the occurrence of a species in any longline set monitored by an observer. A positive value at any given location simply indicates that the species in question was observed at least once, without regard to annual frequency or fishing effort.</w:t>
      </w:r>
    </w:p>
    <w:p w:rsidR="009E1693" w:rsidRDefault="00507487">
      <w:pPr>
        <w:numPr>
          <w:ilvl w:val="0"/>
          <w:numId w:val="3"/>
        </w:numPr>
      </w:pPr>
      <w:r>
        <w:lastRenderedPageBreak/>
        <w:t>Proportion-presence. This indicator provides a rough indicator of the frequency of occurrence of each shark species in each region and trends in presence over time. Using observer data, the indictor is computed by dividing the total number of sets with at least one occurrence by the total number of sets in each region/year combination.</w:t>
      </w:r>
    </w:p>
    <w:p w:rsidR="009E1693" w:rsidRDefault="00507487">
      <w:pPr>
        <w:numPr>
          <w:ilvl w:val="0"/>
          <w:numId w:val="3"/>
        </w:numPr>
      </w:pPr>
      <w:r>
        <w:t>High-CPUE. This indicator is intended to illustrate which regions and years have shown relatively high CPUE values for the different species. The index is constructed, again on the basis of observed longline sets, by computing mean CPUE within each 5</w:t>
      </w:r>
      <m:oMath>
        <m:r>
          <w:rPr>
            <w:rFonts w:ascii="Cambria Math" w:hAnsi="Cambria Math"/>
          </w:rPr>
          <m:t>×</m:t>
        </m:r>
      </m:oMath>
      <w:r>
        <w:t xml:space="preserve"> 5cell within each of the six regions, and then calculating the proportion of cells within a region that are above a specific threshold. For this analysis, the threshold was set at 1 shark per 100</w:t>
      </w:r>
      <w:ins w:id="39" w:author="Robert Scott" w:date="2015-07-17T16:02:00Z">
        <w:r w:rsidR="00EA7522">
          <w:t>0</w:t>
        </w:r>
      </w:ins>
      <w:r>
        <w:t xml:space="preserve"> hooks for blue shark and at 1 shark per 5000 hooks for the other species.</w:t>
      </w:r>
    </w:p>
    <w:p w:rsidR="009E1693" w:rsidRDefault="00507487">
      <w:pPr>
        <w:numPr>
          <w:ilvl w:val="0"/>
          <w:numId w:val="3"/>
        </w:numPr>
      </w:pPr>
      <w:r>
        <w:t xml:space="preserve">Catch-Hotspot. This indicator is an extension of the Species-occurrence and Proportion-presence indicators, and is intended to illustrate the possible presence of variable species catch hotspots. All observed data sets are </w:t>
      </w:r>
      <w:proofErr w:type="spellStart"/>
      <w:r>
        <w:t>totalled</w:t>
      </w:r>
      <w:proofErr w:type="spellEnd"/>
      <w:r>
        <w:t xml:space="preserve"> within 1</w:t>
      </w:r>
      <m:oMath>
        <m:r>
          <w:rPr>
            <w:rFonts w:ascii="Cambria Math" w:hAnsi="Cambria Math"/>
          </w:rPr>
          <m:t>×</m:t>
        </m:r>
      </m:oMath>
      <w:r>
        <w:t xml:space="preserve"> 1cells over four separate five-year (pentad) periods. The proportion of observed sets containing at least one species occurrence within that cell/pentad cell is then computed and mapped. This Catch-Hotspot indicator provides better temporal resolution than the Species-occurrence indicator and better spatial resolution than the Proportion-presence indicator in helping to identify the distributional patterns of each shark species.</w:t>
      </w:r>
    </w:p>
    <w:p w:rsidR="009E1693" w:rsidRDefault="00507487">
      <w:pPr>
        <w:pStyle w:val="FirstParagraph"/>
      </w:pPr>
      <w:r>
        <w:t xml:space="preserve">In addition to the life stage and sex </w:t>
      </w:r>
      <w:ins w:id="40" w:author="Robert Scott" w:date="2015-07-17T16:03:00Z">
        <w:r w:rsidR="00154B25">
          <w:t xml:space="preserve">ratio </w:t>
        </w:r>
      </w:ins>
      <w:r>
        <w:t xml:space="preserve">plots the proportion of </w:t>
      </w:r>
      <w:del w:id="41" w:author="Robert Scott" w:date="2015-07-17T16:04:00Z">
        <w:r w:rsidDel="00154B25">
          <w:delText>posiitve</w:delText>
        </w:r>
      </w:del>
      <w:ins w:id="42" w:author="Robert Scott" w:date="2015-07-17T16:04:00Z">
        <w:r w:rsidR="00154B25">
          <w:t>positive</w:t>
        </w:r>
      </w:ins>
      <w:r>
        <w:t xml:space="preserve"> sets by region and the proportion of 5degree squares having CPUE greater than 1 shark per 1000 hooks was calculated by region for each species.</w:t>
      </w:r>
    </w:p>
    <w:p w:rsidR="009E1693" w:rsidRDefault="00507487">
      <w:pPr>
        <w:pStyle w:val="Heading2"/>
      </w:pPr>
      <w:bookmarkStart w:id="43" w:name="results"/>
      <w:bookmarkEnd w:id="43"/>
      <w:r>
        <w:t>Results</w:t>
      </w:r>
    </w:p>
    <w:p w:rsidR="009E1693" w:rsidRDefault="00507487">
      <w:pPr>
        <w:pStyle w:val="FirstParagraph"/>
      </w:pPr>
      <w:r>
        <w:t>The four sets of Distribution Indicators are grouped in Appendix A, as follows: Species occurrence (Figures [IA_01] to [IA_07]), Proportion-presence (Figure [IA_08]), High-CPUE (Figure [IA_09]), Hot spot analysis (Figures [IA_10] to [IA_16]). Species-specific results below reference these sets of figures.</w:t>
      </w:r>
    </w:p>
    <w:p w:rsidR="009E1693" w:rsidRDefault="00507487">
      <w:pPr>
        <w:pStyle w:val="Heading3"/>
      </w:pPr>
      <w:bookmarkStart w:id="44" w:name="blue-shark"/>
      <w:bookmarkEnd w:id="44"/>
      <w:r>
        <w:t>Blue Shark</w:t>
      </w:r>
    </w:p>
    <w:p w:rsidR="009E1693" w:rsidRDefault="00507487">
      <w:pPr>
        <w:pStyle w:val="FirstParagraph"/>
      </w:pPr>
      <w:r>
        <w:t xml:space="preserve">Blue sharks are the most common and widely reported shark bycatch species in the WCPO longline fisheries. They are found to occur through the range of longline fishing and have the highest proportion-presence rate in virtually all years and regions among the shark species </w:t>
      </w:r>
      <w:proofErr w:type="spellStart"/>
      <w:r>
        <w:t>analysed</w:t>
      </w:r>
      <w:proofErr w:type="spellEnd"/>
      <w:r>
        <w:t xml:space="preserve"> in this report. Both the Proportion-presence and High-CPUE time series show distinct downwards trends from the late 1990s to the present in most regions (3, 5, and 6). The Catch-hotspot indicator shows consistently high occurrence of blue shark in longline fishery around the Hawaiian Islands with occurrence generally declining to the south, before again increasing in frequency around 20</w:t>
      </w:r>
      <w:ins w:id="45" w:author="Robert Scott" w:date="2015-07-17T16:05:00Z">
        <w:r w:rsidR="00154B25">
          <w:t>°</w:t>
        </w:r>
      </w:ins>
      <w:r>
        <w:t>S.</w:t>
      </w:r>
    </w:p>
    <w:p w:rsidR="009E1693" w:rsidRDefault="00507487">
      <w:pPr>
        <w:pStyle w:val="Heading3"/>
      </w:pPr>
      <w:bookmarkStart w:id="46" w:name="mako-shark"/>
      <w:bookmarkEnd w:id="46"/>
      <w:proofErr w:type="spellStart"/>
      <w:r>
        <w:lastRenderedPageBreak/>
        <w:t>Mako</w:t>
      </w:r>
      <w:proofErr w:type="spellEnd"/>
      <w:r>
        <w:t xml:space="preserve"> Shark</w:t>
      </w:r>
    </w:p>
    <w:p w:rsidR="009E1693" w:rsidRDefault="00507487">
      <w:pPr>
        <w:pStyle w:val="FirstParagraph"/>
      </w:pPr>
      <w:proofErr w:type="spellStart"/>
      <w:r>
        <w:t>Mako</w:t>
      </w:r>
      <w:proofErr w:type="spellEnd"/>
      <w:r>
        <w:t xml:space="preserve"> sharks are one of the most commonly captured shark species in the longline fisheries of the WCPO. </w:t>
      </w:r>
      <w:proofErr w:type="spellStart"/>
      <w:r>
        <w:t>Mako</w:t>
      </w:r>
      <w:proofErr w:type="spellEnd"/>
      <w:r>
        <w:t xml:space="preserve"> sharks have been encountered in longline sets in all regions that observers have sampled. The largest, most consistent, hotspots have included waters in Region 5 between Australia and New Zealand. Spatially, there are differing trends over time in the Proportion-presence and High-CPUE indicators. The north and west regions (2 and 3) show stable or slightly increasing rates (though data for region 2 is lacking for years 2012-2014) whereas the south Regions (5 and 6) show steadily declining rates.</w:t>
      </w:r>
    </w:p>
    <w:p w:rsidR="009E1693" w:rsidRDefault="00507487">
      <w:pPr>
        <w:pStyle w:val="Heading3"/>
      </w:pPr>
      <w:bookmarkStart w:id="47" w:name="silky-shark"/>
      <w:bookmarkEnd w:id="47"/>
      <w:r>
        <w:t>Silky Shark</w:t>
      </w:r>
    </w:p>
    <w:p w:rsidR="009E1693" w:rsidRDefault="00507487">
      <w:pPr>
        <w:pStyle w:val="FirstParagraph"/>
      </w:pPr>
      <w:r>
        <w:t>Silky sharks are commonly encountered in Regions 3 through 6 and at a very low rate in Region 2. Neither the Proportion-presence nor High-CPUE indicators illustrate sustained temporal trends in occurrence. The region with the greatest proportion of High-CPUE occurrence is Region 3. The Catch Hotspot indicator also illustrates a consistency in both the temporal and spatial encounter of the LL fishery with silky sharks.</w:t>
      </w:r>
    </w:p>
    <w:p w:rsidR="009E1693" w:rsidRDefault="00507487">
      <w:pPr>
        <w:pStyle w:val="Heading3"/>
      </w:pPr>
      <w:bookmarkStart w:id="48" w:name="oceanic-whitetip-shark"/>
      <w:bookmarkEnd w:id="48"/>
      <w:r>
        <w:t>Oceanic Whitetip Shark</w:t>
      </w:r>
    </w:p>
    <w:p w:rsidR="009E1693" w:rsidRDefault="00507487">
      <w:pPr>
        <w:pStyle w:val="FirstParagraph"/>
      </w:pPr>
      <w:r>
        <w:t>Oceanic whitetip sharks also occur with regular frequency in observed longline sets through most of the WCPO longline fisheries. In the five regions where they are commonly encountered (Region 1 contains few observed sets) the trend in both Proportion-presence and High-CPUE has been steadily downward since the mid-1990s, with some of the decline in rates exceeding 80%. Catch-hotspots for oceanic whitetip sharks have been in the central Pacific, particular the region surrounding the junction of Regions 3, 4, 5, and 6.</w:t>
      </w:r>
    </w:p>
    <w:p w:rsidR="009E1693" w:rsidRDefault="00507487">
      <w:pPr>
        <w:pStyle w:val="Heading3"/>
      </w:pPr>
      <w:bookmarkStart w:id="49" w:name="thresher-shark"/>
      <w:bookmarkEnd w:id="49"/>
      <w:r>
        <w:t>Thresher Shark</w:t>
      </w:r>
    </w:p>
    <w:p w:rsidR="009E1693" w:rsidRDefault="00507487">
      <w:pPr>
        <w:pStyle w:val="FirstParagraph"/>
      </w:pPr>
      <w:r>
        <w:t>Thresher sharks have been found in observed longline sets in most regions of the WCPO with the possible exception of the area around French Polynesia. Catch-hotspots have been north of the equator, especially in Region 4. Both the Proportion-presence and High-CPUE time series show indistinct temporal trends though Regions 3 and 4 have dropped considerably over the past five years.</w:t>
      </w:r>
    </w:p>
    <w:p w:rsidR="009E1693" w:rsidRDefault="00507487">
      <w:pPr>
        <w:pStyle w:val="Heading3"/>
      </w:pPr>
      <w:bookmarkStart w:id="50" w:name="hammerhead-shark"/>
      <w:bookmarkEnd w:id="50"/>
      <w:r>
        <w:t>Hammerhead Shark</w:t>
      </w:r>
    </w:p>
    <w:p w:rsidR="009E1693" w:rsidRDefault="00507487">
      <w:pPr>
        <w:pStyle w:val="FirstParagraph"/>
      </w:pPr>
      <w:r>
        <w:t xml:space="preserve">Among the shark species </w:t>
      </w:r>
      <w:proofErr w:type="spellStart"/>
      <w:r>
        <w:t>analysed</w:t>
      </w:r>
      <w:proofErr w:type="spellEnd"/>
      <w:r>
        <w:t xml:space="preserve"> in this report, hammerhead sharks have the lowest encounter rates (measured as Proportion-presence) and appear to be patchily distributed. The regions with the apparent largest presence of hammerhead sharks is the Northeast (Hawaiian Islands) and Southwest (Papua New Guinea, Australia east coast). Due to the low encounter rates, little inference can be made regarding temporal trends in occurrence.</w:t>
      </w:r>
    </w:p>
    <w:p w:rsidR="009E1693" w:rsidRDefault="00507487">
      <w:pPr>
        <w:pStyle w:val="Heading3"/>
      </w:pPr>
      <w:bookmarkStart w:id="51" w:name="porbeagle-shark"/>
      <w:bookmarkEnd w:id="51"/>
      <w:proofErr w:type="spellStart"/>
      <w:r>
        <w:t>Porbeagle</w:t>
      </w:r>
      <w:proofErr w:type="spellEnd"/>
      <w:r>
        <w:t xml:space="preserve"> Shark</w:t>
      </w:r>
    </w:p>
    <w:p w:rsidR="009E1693" w:rsidRDefault="00507487">
      <w:pPr>
        <w:pStyle w:val="FirstParagraph"/>
      </w:pPr>
      <w:proofErr w:type="spellStart"/>
      <w:r>
        <w:t>Porbeagle</w:t>
      </w:r>
      <w:proofErr w:type="spellEnd"/>
      <w:r>
        <w:t xml:space="preserve"> sharks have historically only been encountered in the southern region of the WCPO, essentially only south of 20 S (Regions 5 and 6). A decrease in the spatial and temporal occurrence of </w:t>
      </w:r>
      <w:proofErr w:type="spellStart"/>
      <w:r>
        <w:t>porbeagle</w:t>
      </w:r>
      <w:proofErr w:type="spellEnd"/>
      <w:r>
        <w:t xml:space="preserve"> in observed sets is evident in the three Distribution </w:t>
      </w:r>
      <w:r>
        <w:lastRenderedPageBreak/>
        <w:t xml:space="preserve">Indicators other than Species-occurrence. The </w:t>
      </w:r>
      <w:proofErr w:type="spellStart"/>
      <w:r>
        <w:t>porbeagle</w:t>
      </w:r>
      <w:proofErr w:type="spellEnd"/>
      <w:r>
        <w:t xml:space="preserve"> catch-hotspots have shrunk both in size and intensity over the four pentads; the Proportion-presence and High-CPUE time series for Regions 5 and 6 have declined as much as 90% over the past 15 years.</w:t>
      </w:r>
    </w:p>
    <w:p w:rsidR="009E1693" w:rsidRDefault="00507487">
      <w:pPr>
        <w:pStyle w:val="BodyText"/>
      </w:pPr>
      <w:r>
        <w:t>- Observer records of hammerhead sharks that include sex and length were extremely limited, the samples were proportionally more juveni</w:t>
      </w:r>
      <w:bookmarkStart w:id="52" w:name="_GoBack"/>
      <w:bookmarkEnd w:id="52"/>
      <w:del w:id="53" w:author="Robert Scott" w:date="2015-07-17T16:07:00Z">
        <w:r w:rsidDel="00154B25">
          <w:delText>l</w:delText>
        </w:r>
      </w:del>
      <w:r>
        <w:t xml:space="preserve">les in the tropical waters around </w:t>
      </w:r>
      <w:proofErr w:type="spellStart"/>
      <w:r>
        <w:t>Paupa</w:t>
      </w:r>
      <w:proofErr w:type="spellEnd"/>
      <w:r>
        <w:t xml:space="preserve"> New Guinea and Fiji. -O</w:t>
      </w:r>
      <w:ins w:id="54" w:author="Robert Scott" w:date="2015-07-17T16:07:00Z">
        <w:r w:rsidR="00154B25">
          <w:t>b</w:t>
        </w:r>
      </w:ins>
      <w:r>
        <w:t xml:space="preserve">servations of </w:t>
      </w:r>
      <w:proofErr w:type="spellStart"/>
      <w:r>
        <w:t>porbeagle</w:t>
      </w:r>
      <w:proofErr w:type="spellEnd"/>
      <w:r>
        <w:t xml:space="preserve"> sharks are limited to mid-year samples in the waters around Tasmania, where they tend to higher proportions of adults.</w:t>
      </w:r>
    </w:p>
    <w:p w:rsidR="009E1693" w:rsidRDefault="00507487">
      <w:pPr>
        <w:pStyle w:val="Heading2"/>
      </w:pPr>
      <w:bookmarkStart w:id="55" w:name="conclusions"/>
      <w:bookmarkEnd w:id="55"/>
      <w:r>
        <w:t>Conclusions</w:t>
      </w:r>
    </w:p>
    <w:p w:rsidR="009E1693" w:rsidRDefault="00507487">
      <w:pPr>
        <w:pStyle w:val="FirstParagraph"/>
      </w:pPr>
      <w:r>
        <w:t>Int</w:t>
      </w:r>
      <w:ins w:id="56" w:author="Robert Scott" w:date="2015-07-17T16:07:00Z">
        <w:r w:rsidR="00154B25">
          <w:t>e</w:t>
        </w:r>
      </w:ins>
      <w:r>
        <w:t>r</w:t>
      </w:r>
      <w:del w:id="57" w:author="Robert Scott" w:date="2015-07-17T16:07:00Z">
        <w:r w:rsidDel="00154B25">
          <w:delText>e</w:delText>
        </w:r>
      </w:del>
      <w:r>
        <w:t>pretation of the distribution indicators is complicated by the influence of changes in fishing effort, potential changes in community composition, ob</w:t>
      </w:r>
      <w:del w:id="58" w:author="Robert Scott" w:date="2015-07-17T16:07:00Z">
        <w:r w:rsidDel="00154B25">
          <w:delText>s</w:delText>
        </w:r>
      </w:del>
      <w:r>
        <w:t>servational coverage and operational factors influencing selectivity and catchability (e.g. depth and leader material). As such, these indicators are best used for identifying the areas in which species-fishery interactions take place, and as supporting information for interpreting other patterns and trends.</w:t>
      </w:r>
    </w:p>
    <w:p w:rsidR="009E1693" w:rsidRDefault="00507487">
      <w:pPr>
        <w:pStyle w:val="Heading1"/>
      </w:pPr>
      <w:bookmarkStart w:id="59" w:name="observed-species-composition-indicator-a"/>
      <w:bookmarkEnd w:id="59"/>
      <w:r>
        <w:t>Observed Species Composition Indicator Analyses</w:t>
      </w:r>
    </w:p>
    <w:p w:rsidR="009E1693" w:rsidRDefault="00507487">
      <w:pPr>
        <w:pStyle w:val="Heading2"/>
      </w:pPr>
      <w:bookmarkStart w:id="60" w:name="introduction-2"/>
      <w:bookmarkEnd w:id="60"/>
      <w:r>
        <w:t>Introduction</w:t>
      </w:r>
      <w:r w:rsidR="008C3697">
        <w:t xml:space="preserve"> and Methods</w:t>
      </w:r>
    </w:p>
    <w:p w:rsidR="002A7D9A" w:rsidRDefault="00F9372B" w:rsidP="00F9372B">
      <w:pPr>
        <w:pStyle w:val="BodyText"/>
      </w:pPr>
      <w:bookmarkStart w:id="61" w:name="longline"/>
      <w:bookmarkEnd w:id="61"/>
      <w:r>
        <w:t xml:space="preserve">The three other sets of Indicators used in this analysis – on distribution, CPUE and biological traits – focus on changes in each individual species isolated from the other shark species.  The Species Composition </w:t>
      </w:r>
      <w:r w:rsidR="002A7D9A">
        <w:t>i</w:t>
      </w:r>
      <w:r>
        <w:t>ndicator focuses on patterns and trends in the relative composition of all shark species.</w:t>
      </w:r>
      <w:r w:rsidR="008C3697">
        <w:t xml:space="preserve">  To the degree that observer samples of shark catches reflect</w:t>
      </w:r>
      <w:r w:rsidR="00DC1419">
        <w:t xml:space="preserve"> changes in abundance, Species Composition </w:t>
      </w:r>
      <w:r w:rsidR="002A7D9A">
        <w:t>i</w:t>
      </w:r>
      <w:r w:rsidR="00DC1419">
        <w:t xml:space="preserve">ndicators are a useful tool to monitor how fishing changes the community composition of sharks.  </w:t>
      </w:r>
      <w:r w:rsidR="00E712CB">
        <w:t>Another important reason for examining Species Composition indicators is to assess changes in the percentage of unidentified shark species over time.  Improvements in the observers’ ability to identify sharks could contribute to increasing occurrences of species-specific records in the observer database and could bias temporal trends.</w:t>
      </w:r>
      <w:r w:rsidR="002A7D9A">
        <w:t xml:space="preserve"> </w:t>
      </w:r>
    </w:p>
    <w:p w:rsidR="008C3697" w:rsidRDefault="00E712CB" w:rsidP="00F9372B">
      <w:pPr>
        <w:pStyle w:val="BodyText"/>
      </w:pPr>
      <w:r>
        <w:t>The Species Composition Indicators are constructed by summing all shark catches in observer samples within each year and Region, subject to some data screening</w:t>
      </w:r>
      <w:r w:rsidR="002A7D9A">
        <w:t xml:space="preserve"> (described in Appendix X)</w:t>
      </w:r>
      <w:r>
        <w:t xml:space="preserve">. </w:t>
      </w:r>
      <w:r w:rsidR="002A7D9A">
        <w:t xml:space="preserve">  For both longline and purse seine, three indicator time series are constructed for each region.  </w:t>
      </w:r>
      <w:r w:rsidR="005524A9">
        <w:t>First, all longline and purse seine data are assembled and the proportion of each shark species, in terms of numbers, is computed</w:t>
      </w:r>
      <w:r w:rsidR="00052518">
        <w:t xml:space="preserve"> (Annex figures SC_01 and SC_04, respectively)</w:t>
      </w:r>
      <w:r w:rsidR="005524A9">
        <w:t>.  To more finely evaluate species interactions, subsets of both gear type are constructed.  The longline data are parsed into shallow (10 or less hooks between floats) and deep (&gt; 10 hooks between floats) sets</w:t>
      </w:r>
      <w:r w:rsidR="00052518">
        <w:t xml:space="preserve"> (Annex Figures SC_02 and SC_03, respectively)</w:t>
      </w:r>
      <w:r w:rsidR="005524A9">
        <w:t>.  The purse seine data are divided between those associated with floating objects and unassociated (i.e., set on free schools)</w:t>
      </w:r>
      <w:r w:rsidR="00052518">
        <w:t xml:space="preserve"> (Annex Figures SC_05 and SC_06, respectively)</w:t>
      </w:r>
      <w:r w:rsidR="005524A9">
        <w:t>.</w:t>
      </w:r>
      <w:r w:rsidR="00555728">
        <w:t xml:space="preserve">  In addition to the shark species composition data, each of the Region plots contain info on the number of observed sets upon which the plots are based.  These effort </w:t>
      </w:r>
      <w:r w:rsidR="00555728">
        <w:lastRenderedPageBreak/>
        <w:t>data appear as bars above the composition data for each year; the large annual and spatial variability in observed sets is evident.</w:t>
      </w:r>
    </w:p>
    <w:p w:rsidR="002A7D9A" w:rsidRDefault="002A7D9A" w:rsidP="002A7D9A">
      <w:pPr>
        <w:pStyle w:val="BodyText"/>
      </w:pPr>
      <w:r>
        <w:t>Given reliable data on overall sampling rates, and consideration of influences such as observer coverage, catchability and targeting, the overall proportion of sharks relative to target tuna species could similarly be described.  However, as the other indicators (particularly CPUE, as described in Section 5) more directly assess overall trends in abundance, we focus in this section solely on relative trends among the shark species.  Regardless of whether catch composition indicators are based on observer samples or the entire catch, changes in species composition over time can suggest relative population increases or depletions.</w:t>
      </w:r>
    </w:p>
    <w:p w:rsidR="008C3697" w:rsidRDefault="008C3697" w:rsidP="008C3697">
      <w:pPr>
        <w:pStyle w:val="Heading2"/>
      </w:pPr>
      <w:r>
        <w:t>Results</w:t>
      </w:r>
    </w:p>
    <w:p w:rsidR="009E1693" w:rsidRDefault="00507487" w:rsidP="00FA10F6">
      <w:pPr>
        <w:pStyle w:val="Heading3"/>
      </w:pPr>
      <w:r>
        <w:t>Longline</w:t>
      </w:r>
    </w:p>
    <w:p w:rsidR="008A6B74" w:rsidRDefault="00052518" w:rsidP="008A6B74">
      <w:pPr>
        <w:pStyle w:val="BodyText"/>
      </w:pPr>
      <w:r>
        <w:t>With just a few exceptions, blue shark catch dominates the longline shark bycatch.  In Regions 2, 4, 5, and 6, blue sharks have average 60-90% of shark bycatch; in Region 4 the proportion of blue shark has dropped from around 60% in the late 1990s to 10-15 in recent years.  The second most common bycaught shark, in terms of numbers, is silky shark which have constituted a majority of shark bycatch in Region 3 since the early 2000s and been on the order of 5-10% in most other regions.  We note that there appears to be a sudden increase in silky shark composition for Region 4 in years 2012-2104.  In fact, this reflects the absence of observer data from the U.S. longline fleet operating around Hawaii which constituted the large majority of longline sets in that region dating back to the start of the time series.</w:t>
      </w:r>
      <w:r w:rsidR="00555728">
        <w:t xml:space="preserve">  As evidenced by the small number of observed sets shown for years 2012-2014, the shark composition data for these years in Region 4 are quite likely very unrepresentative.  Several of the other shark species cons</w:t>
      </w:r>
      <w:r w:rsidR="00282900">
        <w:t>t</w:t>
      </w:r>
      <w:r w:rsidR="00555728">
        <w:t xml:space="preserve">itute up to 10% of the shark bycatch in certain regions and time periods: </w:t>
      </w:r>
      <w:proofErr w:type="spellStart"/>
      <w:r w:rsidR="00555728">
        <w:t>porbeagle</w:t>
      </w:r>
      <w:proofErr w:type="spellEnd"/>
      <w:r w:rsidR="00555728">
        <w:t xml:space="preserve"> in Regions 5 and 6, oceanic white tip sharks in Regions 3, 4, and 6 and thresher sharks in regions 3 and 4.  The estimated proportion of unidentified sharks is quite low in all regions, reflecting [WHAT – LACK OF RECORDING OR THAT MOST SHARKS WERE ID’S AND WERE ONE OF THE SEVEN LSITED SPECIES?]</w:t>
      </w:r>
    </w:p>
    <w:p w:rsidR="00555728" w:rsidRPr="008A6B74" w:rsidRDefault="00555728" w:rsidP="008A6B74">
      <w:pPr>
        <w:pStyle w:val="BodyText"/>
      </w:pPr>
      <w:r>
        <w:t xml:space="preserve">Division of the longline shark bycatch into shallow and deep sets revealed several differences in the assemblage of sharks caught at depth.  Regions 3, 5, and 6 </w:t>
      </w:r>
      <w:r w:rsidR="00EA3A54">
        <w:t xml:space="preserve">each have relatively large number of observed sets (Regions 1, 2 and 4 have essentially no observed sets in one or the other depth characterization) so we restrict our comparison to those Regions.  </w:t>
      </w:r>
      <w:r w:rsidR="00282900">
        <w:t xml:space="preserve">In the southern Regions (5 and 6), blue shark and </w:t>
      </w:r>
      <w:proofErr w:type="spellStart"/>
      <w:r w:rsidR="00282900">
        <w:t>porbeagle</w:t>
      </w:r>
      <w:proofErr w:type="spellEnd"/>
      <w:r w:rsidR="00282900">
        <w:t xml:space="preserve"> comprise as much as 9% of the longline shark catch; the deep water sets contain a much more diverse array of species with silky, thresher, oceanic whitetip and </w:t>
      </w:r>
      <w:proofErr w:type="spellStart"/>
      <w:r w:rsidR="00282900">
        <w:t>mako</w:t>
      </w:r>
      <w:proofErr w:type="spellEnd"/>
      <w:r w:rsidR="00282900">
        <w:t xml:space="preserve"> sharks occurring in substantial numbers.  Differences in shark composition in Region 3 are much more subtle than Regions 5 and 6; hammerhead and oceanic white tip sharks are more common in deep sets while silky sharks are a bit more common in shallow sets.</w:t>
      </w:r>
    </w:p>
    <w:p w:rsidR="009E1693" w:rsidRDefault="00507487">
      <w:pPr>
        <w:pStyle w:val="Heading3"/>
      </w:pPr>
      <w:bookmarkStart w:id="62" w:name="purse-seine"/>
      <w:bookmarkEnd w:id="62"/>
      <w:r>
        <w:lastRenderedPageBreak/>
        <w:t>Purse Seine</w:t>
      </w:r>
    </w:p>
    <w:p w:rsidR="00282900" w:rsidRDefault="00282900" w:rsidP="00282900">
      <w:pPr>
        <w:pStyle w:val="BodyText"/>
      </w:pPr>
      <w:r>
        <w:t xml:space="preserve">Silky sharks dominate purse seine shark bycatch, to the extent that other sharks are rarely seen (or tabulated) in recent years.  Oceanic white tip sharks would appear to have been a much more common component of the shark bycatch up until the </w:t>
      </w:r>
      <w:proofErr w:type="spellStart"/>
      <w:r>
        <w:t xml:space="preserve">mid </w:t>
      </w:r>
      <w:proofErr w:type="gramStart"/>
      <w:r>
        <w:t>2000s</w:t>
      </w:r>
      <w:proofErr w:type="spellEnd"/>
      <w:r>
        <w:t>,</w:t>
      </w:r>
      <w:proofErr w:type="gramEnd"/>
      <w:r>
        <w:t xml:space="preserve"> however those data reflect an extremely low number of observed sets (see the effort bars atop the Region plots in Figure SC_02).  As the number of observed sets began to increase substantially, the proportion of oceanic white tips declined to nearly zero</w:t>
      </w:r>
      <w:r w:rsidR="00567454">
        <w:t>.  It is unclear whether this reflects a true decline in oceanic white tip sharks or a manner of purse seine fishing that resulted in an almost exclusive shark bycatch of silky sharks.  The only other shark species to occur as bycatch at greater than 1% per year in any area are hammerhead sharks and the unidentified group of sharks, however such occurrences are sporadic.</w:t>
      </w:r>
    </w:p>
    <w:p w:rsidR="00567454" w:rsidRPr="00282900" w:rsidRDefault="00567454" w:rsidP="00282900">
      <w:pPr>
        <w:pStyle w:val="BodyText"/>
      </w:pPr>
      <w:r>
        <w:t>In considering potential differences in shark bycatch I purse seine related to set association, we restrict our analysis to Regions 3 and 4 as almost all purse seine fishing in other regions is dominated by associated sets with few observed sets (and perhaps few fished sets) occurring on free schools.  Silky shark dominate the shark bycatch in both associated and unassociated sets, particularly since the early 2000s.  The greatest difference between the two set types is an apparent slightly greater diversity of shark bycatch in unassociated sets, particularly with regard to oceanic whitetip sharks.  In any case, silky sharks have constituted more than 95% of shark bycatch in both associated and unassociated sets over the past decade.</w:t>
      </w:r>
    </w:p>
    <w:p w:rsidR="009E1693" w:rsidRDefault="00507487">
      <w:pPr>
        <w:pStyle w:val="Heading2"/>
      </w:pPr>
      <w:bookmarkStart w:id="63" w:name="conclusions-1"/>
      <w:bookmarkEnd w:id="63"/>
      <w:r>
        <w:t>Conclusions</w:t>
      </w:r>
    </w:p>
    <w:p w:rsidR="00567454" w:rsidRPr="00567454" w:rsidRDefault="00567454" w:rsidP="00567454">
      <w:pPr>
        <w:pStyle w:val="BodyText"/>
      </w:pPr>
      <w:r>
        <w:t xml:space="preserve">The Species Composition </w:t>
      </w:r>
      <w:r w:rsidR="00CE7001">
        <w:t xml:space="preserve">indicators reveal that shark bycatch differs substantially between longline and purse seine fishing in the WCPO.  Blue sharks are the most prevalent longline caught shark, but there are substantial regional and depth variations.  Several species are commonly caught more frequently in deeper sets; </w:t>
      </w:r>
      <w:proofErr w:type="spellStart"/>
      <w:proofErr w:type="gramStart"/>
      <w:r w:rsidR="00CE7001">
        <w:t>porbeagle</w:t>
      </w:r>
      <w:proofErr w:type="spellEnd"/>
      <w:r w:rsidR="00CE7001">
        <w:t xml:space="preserve"> form</w:t>
      </w:r>
      <w:proofErr w:type="gramEnd"/>
      <w:r w:rsidR="00CE7001">
        <w:t xml:space="preserve"> a sizable component of the shallow sets in Regions 5 and 6 and silky shark is the second most common longline caught shark.  Purse seine shark bycatch is much less variable and is dominated, particularly over the past decade when the number of observed sets increased greatly and composition data may have become more representative.  In virtually all Regions and years, silky shark comprises more than 95% of the shark bycatch, with minor numbers of hammerhead and oceanic whitetip sharks occurring.  Oceanic white tip sharks appear to have been more common prior to </w:t>
      </w:r>
      <w:proofErr w:type="gramStart"/>
      <w:r w:rsidR="00CE7001">
        <w:t>2000,</w:t>
      </w:r>
      <w:proofErr w:type="gramEnd"/>
      <w:r w:rsidR="00CE7001">
        <w:t xml:space="preserve"> however whether the decline in occurrence represents a real decline in abundance or is a sampling or fishing practice artifact is an open question. </w:t>
      </w:r>
    </w:p>
    <w:p w:rsidR="009E1693" w:rsidRDefault="00507487">
      <w:pPr>
        <w:pStyle w:val="Heading1"/>
      </w:pPr>
      <w:bookmarkStart w:id="64" w:name="catch-per-unit-effort-indicator-analyses"/>
      <w:bookmarkEnd w:id="64"/>
      <w:r>
        <w:t xml:space="preserve">Catch </w:t>
      </w:r>
      <w:proofErr w:type="gramStart"/>
      <w:r>
        <w:t>Per</w:t>
      </w:r>
      <w:proofErr w:type="gramEnd"/>
      <w:r>
        <w:t xml:space="preserve"> Unit Effort indicator analyses</w:t>
      </w:r>
    </w:p>
    <w:p w:rsidR="009E1693" w:rsidRDefault="00507487">
      <w:pPr>
        <w:pStyle w:val="Heading2"/>
      </w:pPr>
      <w:bookmarkStart w:id="65" w:name="introduction-3"/>
      <w:bookmarkEnd w:id="65"/>
      <w:r>
        <w:t>Introduction</w:t>
      </w:r>
    </w:p>
    <w:p w:rsidR="009E1693" w:rsidRDefault="00507487">
      <w:pPr>
        <w:pStyle w:val="FirstParagraph"/>
      </w:pPr>
      <w:r>
        <w:t xml:space="preserve">This paper follows from the previous indicator based analysis presented to the Western and Central Pacific Fisheries Commission (WCPFC) Scientific Committee (SC7, Clarke et al. </w:t>
      </w:r>
      <w:r>
        <w:lastRenderedPageBreak/>
        <w:t>2011)</w:t>
      </w:r>
      <w:proofErr w:type="gramStart"/>
      <w:r>
        <w:t>,</w:t>
      </w:r>
      <w:proofErr w:type="gramEnd"/>
      <w:r>
        <w:t xml:space="preserve"> stock </w:t>
      </w:r>
      <w:proofErr w:type="spellStart"/>
      <w:r>
        <w:t>assements</w:t>
      </w:r>
      <w:proofErr w:type="spellEnd"/>
      <w:r>
        <w:t xml:space="preserve"> (Rice et al. 2014, Rice et al.2013, Rice et al.2012) (cite the standardization papers cite ISC work?). The developments presented here include additional analyses of the Secretariat of the Pacific (SPC) data holdings for silky caught in longline and purse seine fisheries in the Western and Central Pacific Ocean (WCPO), though we note that some previous data (Japan) was not available for this </w:t>
      </w:r>
      <w:proofErr w:type="spellStart"/>
      <w:r>
        <w:t>effeort</w:t>
      </w:r>
      <w:proofErr w:type="spellEnd"/>
      <w:r>
        <w:t>. Standardized catch per unit of effort (CPUE) series are developed for the main shark species.</w:t>
      </w:r>
    </w:p>
    <w:p w:rsidR="009E1693" w:rsidRDefault="00507487">
      <w:pPr>
        <w:pStyle w:val="BodyText"/>
      </w:pPr>
      <w:r>
        <w:t xml:space="preserve">The framework for the analysis is not to construct inputs for stock assessment or estimate </w:t>
      </w:r>
      <w:proofErr w:type="gramStart"/>
      <w:r>
        <w:t>catch,</w:t>
      </w:r>
      <w:proofErr w:type="gramEnd"/>
      <w:r>
        <w:t xml:space="preserve"> it is designed to illustrate general population trends via catch rate. It is recommended that </w:t>
      </w:r>
      <w:proofErr w:type="spellStart"/>
      <w:r>
        <w:t>infrence</w:t>
      </w:r>
      <w:proofErr w:type="spellEnd"/>
      <w:r>
        <w:t xml:space="preserve"> to develop catch estimates or other stock assessment inputs be conducted independently. The SPC longline observer database contains records from 1985 to recent years, however silky sharks were not routinely identified to species until 1995, hence the dataset used in this analysis spans the years 1995-2014. Recent work by Clarke et al. (2011) noted gaps in observer data in terms of time and space continuity, reporting rate, and identification with respect to sharks. Silky and oceanic white tip sharks are observed mainly in the equatorial waters in the purse seine fishery (Figure 1), and from about -25??</w:t>
      </w:r>
      <w:proofErr w:type="gramStart"/>
      <w:r>
        <w:t>S to 25??N in the longline fishery (Figure 1).</w:t>
      </w:r>
      <w:proofErr w:type="gramEnd"/>
      <w:r>
        <w:t xml:space="preserve"> Silky and oceanic white tip sharks have been assessed (Rice et al 2012, Rice et al 2013) as a single stock in the WCPO, and are presented in this analysis ass one stock (not regionally). Thresher, </w:t>
      </w:r>
      <w:proofErr w:type="spellStart"/>
      <w:r>
        <w:t>mako</w:t>
      </w:r>
      <w:proofErr w:type="spellEnd"/>
      <w:r>
        <w:t xml:space="preserve"> and blue sharks are more common in cold and temperate waters, and generally believed to constitute two </w:t>
      </w:r>
      <w:proofErr w:type="spellStart"/>
      <w:r>
        <w:t>seperate</w:t>
      </w:r>
      <w:proofErr w:type="spellEnd"/>
      <w:r>
        <w:t xml:space="preserve"> stocks, in the north and south. Blue </w:t>
      </w:r>
      <w:proofErr w:type="gramStart"/>
      <w:r>
        <w:t>shark in the north pacific have</w:t>
      </w:r>
      <w:proofErr w:type="gramEnd"/>
      <w:r>
        <w:t xml:space="preserve"> been subject to multiple stock assessments as a single stock. These temperate species stocks will be presented as individual stocks.</w:t>
      </w:r>
    </w:p>
    <w:p w:rsidR="009E1693" w:rsidRDefault="00507487">
      <w:pPr>
        <w:pStyle w:val="BodyText"/>
      </w:pPr>
      <w:r>
        <w:t xml:space="preserve">CPUE data for species such as sharks often have a large proportion of observations (or sets) with no catch, and also include observations with large catches when areas of higher densities are encountered; this is typical of bycatch species (Ward and Myers 2005). The signals from the nominal CPUE data can be heavily influenced by factors other than abundance and therefore a procedure to standardize CPUE data for changes in factors (e.g. fishing technique, season, </w:t>
      </w:r>
      <w:proofErr w:type="gramStart"/>
      <w:r>
        <w:t>bait</w:t>
      </w:r>
      <w:proofErr w:type="gramEnd"/>
      <w:r>
        <w:t xml:space="preserve"> type) that do not reflect changes in abundance is usually recommended. Nominal CPUE data for bycatch can be more variable than expected (i.e., </w:t>
      </w:r>
      <w:proofErr w:type="spellStart"/>
      <w:r>
        <w:t>overdispersed</w:t>
      </w:r>
      <w:proofErr w:type="spellEnd"/>
      <w:r>
        <w:t>) with many outlying data points from uncommonly high catch rates. These outlying data points can sometimes be a function of shark targeting.</w:t>
      </w:r>
    </w:p>
    <w:p w:rsidR="009E1693" w:rsidRDefault="00507487">
      <w:pPr>
        <w:pStyle w:val="Heading2"/>
      </w:pPr>
      <w:bookmarkStart w:id="66" w:name="methods-1"/>
      <w:bookmarkEnd w:id="66"/>
      <w:r>
        <w:t>Methods</w:t>
      </w:r>
    </w:p>
    <w:p w:rsidR="009E1693" w:rsidRDefault="00507487">
      <w:pPr>
        <w:pStyle w:val="FirstParagraph"/>
      </w:pPr>
      <w:r>
        <w:t>This analysis follows the work of Clarke et al., (2011, 2011b), Walsh and Clarke (2011), Rice and Harley (2013) however the regions for this study differ slightly. Because silky sharks are tropical species this led to the analysis being considered for one region, from 25??</w:t>
      </w:r>
      <w:proofErr w:type="gramStart"/>
      <w:r>
        <w:t>S to 25??N and bordered on the east and west by the WCPFC Statistical Area.</w:t>
      </w:r>
      <w:proofErr w:type="gramEnd"/>
      <w:r>
        <w:t xml:space="preserve"> A comprehensive overview of the observer </w:t>
      </w:r>
      <w:proofErr w:type="spellStart"/>
      <w:r>
        <w:t>logsheet</w:t>
      </w:r>
      <w:proofErr w:type="spellEnd"/>
      <w:r>
        <w:t xml:space="preserve"> data and a characterization of the fisheries in which each species is caught </w:t>
      </w:r>
      <w:proofErr w:type="gramStart"/>
      <w:r>
        <w:t>is</w:t>
      </w:r>
      <w:proofErr w:type="gramEnd"/>
      <w:r>
        <w:t xml:space="preserve"> presented in the </w:t>
      </w:r>
      <w:proofErr w:type="spellStart"/>
      <w:r>
        <w:t>preious</w:t>
      </w:r>
      <w:proofErr w:type="spellEnd"/>
      <w:r>
        <w:t xml:space="preserve"> sections, what follows is a summary of the methods used in this analysis.</w:t>
      </w:r>
    </w:p>
    <w:p w:rsidR="009E1693" w:rsidRDefault="00507487">
      <w:pPr>
        <w:pStyle w:val="BodyText"/>
      </w:pPr>
      <w:r>
        <w:t xml:space="preserve">The data were validated and trimmed (records with missing values for key explanatory variables removed) to include only relevant data from the species ’core’ habitat. This was </w:t>
      </w:r>
      <w:r>
        <w:lastRenderedPageBreak/>
        <w:t>done to reduce the already excessive number of zeros in the data, i.e. zero catch where you would not reasonably expect to catch silky sharks.</w:t>
      </w:r>
    </w:p>
    <w:p w:rsidR="009E1693" w:rsidRDefault="00507487">
      <w:pPr>
        <w:pStyle w:val="BodyText"/>
      </w:pPr>
      <w:r>
        <w:t xml:space="preserve">Because silky sharks are an epi-pelagic tropical species, all sets that occurred in water colder than 25 Latitude and longitude were truncated to the nearest 1 Although a much smaller proportion of the overall dataset (6.5% of the sets), the targeting sets represent significant shark catch (82% of the total silky shark catch). Therefore the dataset was examined with respect to variables relating to whether sharks were the intentional target of the set. Silky shark CPUE was plotted as a function of the variables </w:t>
      </w:r>
      <w:proofErr w:type="spellStart"/>
      <w:r>
        <w:t>sharkline</w:t>
      </w:r>
      <w:proofErr w:type="spellEnd"/>
      <w:r>
        <w:t xml:space="preserve">, shark bait, </w:t>
      </w:r>
      <w:proofErr w:type="gramStart"/>
      <w:r>
        <w:t>shark</w:t>
      </w:r>
      <w:proofErr w:type="gramEnd"/>
      <w:r>
        <w:t xml:space="preserve"> target against date of set (Figure 3). Inspection of these covariates led to the separation of shark-targeting sets and non-targeting (bycatch) sets. Shark targeting sets were deemed to be sets where the observer had marked that the set was intentionally targeting sharks of any species, whether shark bait was used, or whether shark lines were used. The results of these filtering rules are in Table XXX.</w:t>
      </w:r>
    </w:p>
    <w:p w:rsidR="009E1693" w:rsidRDefault="00507487">
      <w:pPr>
        <w:pStyle w:val="Heading2"/>
      </w:pPr>
      <w:bookmarkStart w:id="67" w:name="purse-seine-data-preparation"/>
      <w:bookmarkEnd w:id="67"/>
      <w:r>
        <w:t>Purse Seine data preparation</w:t>
      </w:r>
    </w:p>
    <w:p w:rsidR="009E1693" w:rsidRDefault="00507487">
      <w:pPr>
        <w:pStyle w:val="FirstParagraph"/>
      </w:pPr>
      <w:r>
        <w:t>The only restriction placed on the purse seine observer data was that the set occurred within the rectangle defined by</w:t>
      </w:r>
    </w:p>
    <w:p w:rsidR="009E1693" w:rsidRDefault="00507487">
      <w:pPr>
        <w:pStyle w:val="Heading1"/>
      </w:pPr>
      <w:bookmarkStart w:id="68" w:name="cpue-standardization-methodology"/>
      <w:bookmarkEnd w:id="68"/>
      <w:r>
        <w:t>CPUE standardization methodology</w:t>
      </w:r>
    </w:p>
    <w:p w:rsidR="009E1693" w:rsidRDefault="00507487">
      <w:pPr>
        <w:pStyle w:val="FirstParagraph"/>
      </w:pPr>
      <w:r>
        <w:t>CPUE is commonly used as an index of abundance for marine species. However, it is important that raw nominal catch rates be standardized to remove the effects of factors other than abundance. Further, catch data for non-target species (and sharks in particular) often contain large numbers of observed zeros as well as large catch values which need to be explicitly modelled (Bigelow et al. 2002; Campbell 2004, Ward and Myers 2005; Minami et al. 2007). Standardized CPUE series for all fisheries (bycatch and target longline; associated and un-associated purse seine fisheries) were developed using generalized linear models. In the longline analyses the number of hooks in a set was the effort measure, whereas for purse seine it was simply the set. It is notoriously difficult to come up with accurate estimates of the true effort that relates to a purse seine set (</w:t>
      </w:r>
      <w:proofErr w:type="spellStart"/>
      <w:r>
        <w:t>Punsly</w:t>
      </w:r>
      <w:proofErr w:type="spellEnd"/>
      <w:r>
        <w:t>, 1987).</w:t>
      </w:r>
    </w:p>
    <w:p w:rsidR="009E1693" w:rsidRDefault="00507487">
      <w:pPr>
        <w:pStyle w:val="Heading2"/>
      </w:pPr>
      <w:bookmarkStart w:id="69" w:name="overview-of-glm-analyses"/>
      <w:bookmarkEnd w:id="69"/>
      <w:r>
        <w:t>Overview of GLM Analyses</w:t>
      </w:r>
    </w:p>
    <w:p w:rsidR="009E1693" w:rsidRDefault="00507487">
      <w:pPr>
        <w:pStyle w:val="FirstParagraph"/>
      </w:pPr>
      <w:proofErr w:type="spellStart"/>
      <w:proofErr w:type="gramStart"/>
      <w:r>
        <w:t>The</w:t>
      </w:r>
      <w:proofErr w:type="spellEnd"/>
      <w:r>
        <w:t xml:space="preserve"> were</w:t>
      </w:r>
      <w:proofErr w:type="gramEnd"/>
      <w:r>
        <w:t xml:space="preserve"> standardized using generalized linear models (</w:t>
      </w:r>
      <w:proofErr w:type="spellStart"/>
      <w:r>
        <w:t>McCullagh</w:t>
      </w:r>
      <w:proofErr w:type="spellEnd"/>
      <w:r>
        <w:t xml:space="preserve"> and </w:t>
      </w:r>
      <w:proofErr w:type="spellStart"/>
      <w:r>
        <w:t>Nelder</w:t>
      </w:r>
      <w:proofErr w:type="spellEnd"/>
      <w:r>
        <w:t xml:space="preserve"> 1989) using the software package R (www.r-project.org). Multiple assumed error structures were tested including; The delta lognormal approach (DLN) (Lo et al. 1992, Dick 2006, Stefansson 1996, Hoyle and Maunder 2006): this approach is a special case of the more general delta method (Pennington 1996, Ortiz and </w:t>
      </w:r>
      <w:proofErr w:type="spellStart"/>
      <w:r>
        <w:t>Arocha</w:t>
      </w:r>
      <w:proofErr w:type="spellEnd"/>
      <w:r>
        <w:t xml:space="preserve"> 2004), and uses a binomial distribution for the probability w of catch being zero and a probability distribution f(y), where y was </w:t>
      </w:r>
      <w:proofErr w:type="gramStart"/>
      <w:r>
        <w:t>log(</w:t>
      </w:r>
      <w:proofErr w:type="gramEnd"/>
      <w:r>
        <w:t xml:space="preserve">catch/hooks set), for non-zero catches. An index was estimated for each year, which was the product of the year effects for the two model components, </w:t>
      </w:r>
      <w:proofErr w:type="gramStart"/>
      <w:r>
        <w:t>The</w:t>
      </w:r>
      <w:proofErr w:type="gramEnd"/>
      <w:r>
        <w:t xml:space="preserve"> negative binomial (Lawless 1987): is typically more robust to issues of </w:t>
      </w:r>
      <w:proofErr w:type="spellStart"/>
      <w:r>
        <w:t>overdispersion</w:t>
      </w:r>
      <w:proofErr w:type="spellEnd"/>
      <w:r>
        <w:t xml:space="preserve"> (</w:t>
      </w:r>
      <w:proofErr w:type="spellStart"/>
      <w:r>
        <w:t>overdispersion</w:t>
      </w:r>
      <w:proofErr w:type="spellEnd"/>
      <w:r>
        <w:t xml:space="preserve"> can arise due to excess zeros, clustering of observations, or from correlations between observations) was also used. This model has been advocated as a </w:t>
      </w:r>
      <w:r>
        <w:lastRenderedPageBreak/>
        <w:t xml:space="preserve">model that is more robust to </w:t>
      </w:r>
      <w:proofErr w:type="spellStart"/>
      <w:r>
        <w:t>overdispersion</w:t>
      </w:r>
      <w:proofErr w:type="spellEnd"/>
      <w:r>
        <w:t xml:space="preserve"> than the Poisson distribution (</w:t>
      </w:r>
      <w:proofErr w:type="spellStart"/>
      <w:r>
        <w:t>McCullagh</w:t>
      </w:r>
      <w:proofErr w:type="spellEnd"/>
      <w:r>
        <w:t xml:space="preserve"> and </w:t>
      </w:r>
      <w:proofErr w:type="spellStart"/>
      <w:r>
        <w:t>Nelder</w:t>
      </w:r>
      <w:proofErr w:type="spellEnd"/>
      <w:r>
        <w:t xml:space="preserve"> 1991), and is appropriate for count data (Ward and Myers 2005), but does not expressly relate covariates to the occurrence of excess zeros (Minami et al. 2007).</w:t>
      </w:r>
    </w:p>
    <w:p w:rsidR="009E1693" w:rsidRDefault="00507487">
      <w:pPr>
        <w:pStyle w:val="BodyText"/>
      </w:pPr>
      <w:r>
        <w:t xml:space="preserve">The main advantage of the zero inflated approach is that these techniques can model the </w:t>
      </w:r>
      <w:proofErr w:type="spellStart"/>
      <w:r>
        <w:t>overdispersion</w:t>
      </w:r>
      <w:proofErr w:type="spellEnd"/>
      <w:r>
        <w:t xml:space="preserve"> in both the zeros and the counts as opposed to just the counts (negative binomial) and deal with </w:t>
      </w:r>
      <w:proofErr w:type="spellStart"/>
      <w:r>
        <w:t>overdispersion</w:t>
      </w:r>
      <w:proofErr w:type="spellEnd"/>
      <w:r>
        <w:t xml:space="preserve"> better than other models (such as the quasi-Poisson). A drawback of the zero inflated approach is that it is data intensive and the models often fail to converge.</w:t>
      </w:r>
    </w:p>
    <w:p w:rsidR="009E1693" w:rsidRDefault="00507487">
      <w:pPr>
        <w:pStyle w:val="BodyText"/>
      </w:pPr>
      <w:r>
        <w:t>Multiple methods of calculating the indices of abundance and confidence intervals exist depending on the model type (</w:t>
      </w:r>
      <w:proofErr w:type="spellStart"/>
      <w:r>
        <w:t>Shono</w:t>
      </w:r>
      <w:proofErr w:type="spellEnd"/>
      <w:r>
        <w:t xml:space="preserve"> H. 2008, Maunder and Punt 2004). In this study estimates were calculated by predicting results based on the fitted model and a training data set that included each year effect and the mean effect for each covariate (</w:t>
      </w:r>
      <w:proofErr w:type="spellStart"/>
      <w:r>
        <w:t>Zuur</w:t>
      </w:r>
      <w:proofErr w:type="spellEnd"/>
      <w:r>
        <w:t xml:space="preserve"> et al 2009). Confidence intervals were calculated as SE, where SE is the standard error associated with the predicted year effect term. Appendices hold the model diagnostics.</w:t>
      </w:r>
    </w:p>
    <w:p w:rsidR="009E1693" w:rsidRDefault="00507487">
      <w:pPr>
        <w:pStyle w:val="Heading2"/>
      </w:pPr>
      <w:bookmarkStart w:id="70" w:name="results-1"/>
      <w:bookmarkEnd w:id="70"/>
      <w:r>
        <w:t>Results</w:t>
      </w:r>
    </w:p>
    <w:p w:rsidR="009E1693" w:rsidRDefault="00507487">
      <w:pPr>
        <w:pStyle w:val="Heading3"/>
      </w:pPr>
      <w:bookmarkStart w:id="71" w:name="blue-shark-1"/>
      <w:bookmarkEnd w:id="71"/>
      <w:r>
        <w:t>Blue Shark</w:t>
      </w:r>
    </w:p>
    <w:p w:rsidR="009E1693" w:rsidRDefault="00507487">
      <w:pPr>
        <w:pStyle w:val="Heading3"/>
      </w:pPr>
      <w:bookmarkStart w:id="72" w:name="mako-shark-1"/>
      <w:bookmarkEnd w:id="72"/>
      <w:proofErr w:type="spellStart"/>
      <w:r>
        <w:t>Mako</w:t>
      </w:r>
      <w:proofErr w:type="spellEnd"/>
      <w:r>
        <w:t xml:space="preserve"> Shark</w:t>
      </w:r>
    </w:p>
    <w:p w:rsidR="009E1693" w:rsidRDefault="00507487">
      <w:pPr>
        <w:pStyle w:val="Heading3"/>
      </w:pPr>
      <w:bookmarkStart w:id="73" w:name="silky-shark-1"/>
      <w:bookmarkEnd w:id="73"/>
      <w:r>
        <w:t>Silky Shark</w:t>
      </w:r>
    </w:p>
    <w:p w:rsidR="009E1693" w:rsidRDefault="00507487">
      <w:pPr>
        <w:pStyle w:val="Heading3"/>
      </w:pPr>
      <w:bookmarkStart w:id="74" w:name="oceanic-whitetip-shark-1"/>
      <w:bookmarkEnd w:id="74"/>
      <w:r>
        <w:t>Oceanic Whitetip Shark</w:t>
      </w:r>
    </w:p>
    <w:p w:rsidR="009E1693" w:rsidRDefault="00507487">
      <w:pPr>
        <w:pStyle w:val="Heading3"/>
      </w:pPr>
      <w:bookmarkStart w:id="75" w:name="thresher-shark-1"/>
      <w:bookmarkEnd w:id="75"/>
      <w:r>
        <w:t>Thresher Shark</w:t>
      </w:r>
    </w:p>
    <w:p w:rsidR="009E1693" w:rsidRDefault="00507487">
      <w:pPr>
        <w:pStyle w:val="Heading2"/>
      </w:pPr>
      <w:bookmarkStart w:id="76" w:name="conclusions-2"/>
      <w:bookmarkEnd w:id="76"/>
      <w:r>
        <w:t>Conclusions</w:t>
      </w:r>
    </w:p>
    <w:p w:rsidR="009E1693" w:rsidRDefault="00507487">
      <w:pPr>
        <w:pStyle w:val="Heading1"/>
      </w:pPr>
      <w:bookmarkStart w:id="77" w:name="biological-indicator-analyses"/>
      <w:bookmarkEnd w:id="77"/>
      <w:r>
        <w:t>Biological indicator analyses</w:t>
      </w:r>
    </w:p>
    <w:p w:rsidR="009E1693" w:rsidRDefault="00507487">
      <w:pPr>
        <w:pStyle w:val="Heading2"/>
      </w:pPr>
      <w:bookmarkStart w:id="78" w:name="introduction-4"/>
      <w:bookmarkEnd w:id="78"/>
      <w:r>
        <w:t>Introduction</w:t>
      </w:r>
    </w:p>
    <w:p w:rsidR="009E1693" w:rsidRDefault="00507487">
      <w:pPr>
        <w:pStyle w:val="FirstParagraph"/>
      </w:pPr>
      <w:r>
        <w:t xml:space="preserve">Previous analysis Clarke et al. (2011) examined trends in median length of the key shark species and found significant declines in most combinations of spatial strata and sex for blue and </w:t>
      </w:r>
      <w:proofErr w:type="spellStart"/>
      <w:r>
        <w:t>mako</w:t>
      </w:r>
      <w:proofErr w:type="spellEnd"/>
      <w:r>
        <w:t xml:space="preserve"> sharks, as well as . As the sizes of sharks differ by sex (females typically grow larger and heavier than males), it is important to examine indicators on a sex-specific basis where possible (Clarke et al. 2011).</w:t>
      </w:r>
    </w:p>
    <w:p w:rsidR="009E1693" w:rsidRDefault="00507487">
      <w:pPr>
        <w:pStyle w:val="BodyText"/>
      </w:pPr>
      <w:r>
        <w:t>Length is a better measure of size than weight because the former does not fluctuate with reproductive or other seasonal factors. As noted in Francis et al 2014 the median length is preferred over the mean length as the median is less likely to be influenced by outliers.</w:t>
      </w:r>
    </w:p>
    <w:p w:rsidR="009E1693" w:rsidRDefault="00507487">
      <w:pPr>
        <w:pStyle w:val="BodyText"/>
      </w:pPr>
      <w:r>
        <w:lastRenderedPageBreak/>
        <w:t>The sex ratio of a shark population may also be a useful indicator of its status. Heavy exploitation could lead to a preferential loss of females because they tend to be larger and older than males.</w:t>
      </w:r>
    </w:p>
    <w:p w:rsidR="009E1693" w:rsidRDefault="00507487">
      <w:pPr>
        <w:pStyle w:val="BodyText"/>
      </w:pPr>
      <w:r>
        <w:t>Thus if the median length in a population declines, it may also impact on the sex ratio. Additionally, male and female sharks often segregate spatially (</w:t>
      </w:r>
      <w:proofErr w:type="spellStart"/>
      <w:r>
        <w:t>Mucientes</w:t>
      </w:r>
      <w:proofErr w:type="spellEnd"/>
      <w:r>
        <w:t xml:space="preserve"> et al. 2009), and this has been reported in HMS sharks in New Zealand waters: in South region, blue shark catches are dominated by females and </w:t>
      </w:r>
      <w:proofErr w:type="spellStart"/>
      <w:r>
        <w:t>mako</w:t>
      </w:r>
      <w:proofErr w:type="spellEnd"/>
      <w:r>
        <w:t xml:space="preserve"> shark catches by males (Francis 2013). If fishing activity is concentrated in areas </w:t>
      </w:r>
      <w:proofErr w:type="spellStart"/>
      <w:r>
        <w:t>favoured</w:t>
      </w:r>
      <w:proofErr w:type="spellEnd"/>
      <w:r>
        <w:t xml:space="preserve"> by one sex, then an imbalance in the sex ratio could be created. In this section we </w:t>
      </w:r>
      <w:proofErr w:type="spellStart"/>
      <w:r>
        <w:t>analyse</w:t>
      </w:r>
      <w:proofErr w:type="spellEnd"/>
      <w:r>
        <w:t xml:space="preserve"> trends in median length and the proportion of males over time.</w:t>
      </w:r>
    </w:p>
    <w:p w:rsidR="009E1693" w:rsidRDefault="00507487">
      <w:pPr>
        <w:pStyle w:val="Heading2"/>
      </w:pPr>
      <w:bookmarkStart w:id="79" w:name="methods-2"/>
      <w:bookmarkEnd w:id="79"/>
      <w:r>
        <w:t>Methods</w:t>
      </w:r>
    </w:p>
    <w:p w:rsidR="009E1693" w:rsidRDefault="00507487">
      <w:pPr>
        <w:pStyle w:val="FirstParagraph"/>
      </w:pPr>
      <w:r>
        <w:t xml:space="preserve">For the nominal analysis, length data from longline </w:t>
      </w:r>
      <w:proofErr w:type="spellStart"/>
      <w:r>
        <w:t>andfisheries</w:t>
      </w:r>
      <w:proofErr w:type="spellEnd"/>
      <w:r>
        <w:t xml:space="preserve"> recorded in total length were converted to fork length using conversion factors given </w:t>
      </w:r>
      <w:proofErr w:type="gramStart"/>
      <w:r>
        <w:t>in .</w:t>
      </w:r>
      <w:proofErr w:type="gramEnd"/>
      <w:r>
        <w:t xml:space="preserve"> Literature-based length at maturity values are also shown in Table 1. Those 5x5 degree cells for which the sample size was less than 20 individuals were removed from the analysis. In the purse seine dataset, sexes were not usually recorded and only oceanic whitetip and silky sharks in Regions 3 and 4 had sufficient data for analysis (Figure 19). Results of the nominal analysis of size data for the longline fishery are shown in Annex 7. Due to small longline fishery sample sizes for longfin </w:t>
      </w:r>
      <w:proofErr w:type="spellStart"/>
      <w:r>
        <w:t>makos</w:t>
      </w:r>
      <w:proofErr w:type="spellEnd"/>
      <w:r>
        <w:t xml:space="preserve">, and for bigeye, common and pelagic threshers, results for </w:t>
      </w:r>
      <w:proofErr w:type="spellStart"/>
      <w:r>
        <w:t>makos</w:t>
      </w:r>
      <w:proofErr w:type="spellEnd"/>
      <w:r>
        <w:t xml:space="preserve"> (two species plus unidentified) and threshers (three species plus unidentified) were grouped. </w:t>
      </w:r>
      <w:proofErr w:type="gramStart"/>
      <w:r>
        <w:t xml:space="preserve">Length at maturity data for </w:t>
      </w:r>
      <w:proofErr w:type="spellStart"/>
      <w:r>
        <w:t>shortfin</w:t>
      </w:r>
      <w:proofErr w:type="spellEnd"/>
      <w:r>
        <w:t xml:space="preserve"> </w:t>
      </w:r>
      <w:proofErr w:type="spellStart"/>
      <w:r>
        <w:t>mako</w:t>
      </w:r>
      <w:proofErr w:type="spellEnd"/>
      <w:r>
        <w:t xml:space="preserve"> and bigeye thresher were</w:t>
      </w:r>
      <w:proofErr w:type="gramEnd"/>
      <w:r>
        <w:t xml:space="preserve"> chosen to represent each group, respectively, as both observer data and literature sources were greatest for these species. While length at maturity and conversion factors might be expected to vary by region within the WCPO, insufficient data were available to support regional analysis.</w:t>
      </w:r>
    </w:p>
    <w:p w:rsidR="009E1693" w:rsidRDefault="00507487">
      <w:pPr>
        <w:pStyle w:val="BodyText"/>
      </w:pPr>
      <w:r>
        <w:t xml:space="preserve">In addition to the nominal analysis, and in order to account for potential influences on shark size due to changes in sampling effort, fork lengths from the longline fishery (only) were standardized. This was accomplished using a generalized linear model based on a normal distribution with factors year and 5x5 degree cell. The estimated model coefficients were used to predict shark lengths for each year for an arbitrarily chosen cell lying near the </w:t>
      </w:r>
      <w:proofErr w:type="spellStart"/>
      <w:r>
        <w:t>centre</w:t>
      </w:r>
      <w:proofErr w:type="spellEnd"/>
      <w:r>
        <w:t xml:space="preserve"> of each region. As the model was unable to estimate coefficients for those species, sex, region and year combinations which were not adequately supported by the data, results were only produced for Regions 3-6.</w:t>
      </w:r>
    </w:p>
    <w:p w:rsidR="009E1693" w:rsidRDefault="00507487">
      <w:pPr>
        <w:pStyle w:val="BodyText"/>
      </w:pPr>
      <w:r>
        <w:t>.</w:t>
      </w:r>
    </w:p>
    <w:p w:rsidR="009E1693" w:rsidRDefault="00507487">
      <w:pPr>
        <w:pStyle w:val="Heading2"/>
      </w:pPr>
      <w:bookmarkStart w:id="80" w:name="results-2"/>
      <w:bookmarkEnd w:id="80"/>
      <w:r>
        <w:lastRenderedPageBreak/>
        <w:t>Results</w:t>
      </w:r>
    </w:p>
    <w:p w:rsidR="009E1693" w:rsidRDefault="00507487">
      <w:pPr>
        <w:pStyle w:val="Heading2"/>
      </w:pPr>
      <w:bookmarkStart w:id="81" w:name="conclusions-3"/>
      <w:bookmarkEnd w:id="81"/>
      <w:r>
        <w:t>Conclusions</w:t>
      </w:r>
    </w:p>
    <w:p w:rsidR="009E1693" w:rsidRDefault="00507487">
      <w:pPr>
        <w:pStyle w:val="Heading1"/>
      </w:pPr>
      <w:bookmarkStart w:id="82" w:name="feasibility-of-stock-assessments"/>
      <w:bookmarkEnd w:id="82"/>
      <w:r>
        <w:t>Feasibility of Stock Assessments</w:t>
      </w:r>
    </w:p>
    <w:p w:rsidR="009E1693" w:rsidRDefault="00507487">
      <w:pPr>
        <w:pStyle w:val="FirstParagraph"/>
      </w:pPr>
      <w:r>
        <w:t xml:space="preserve">Fisheries stock assessments are designed to provide stock status and management information via a population model that is scaled to the available data. </w:t>
      </w:r>
      <w:proofErr w:type="spellStart"/>
      <w:r>
        <w:t>Tradionally</w:t>
      </w:r>
      <w:proofErr w:type="spellEnd"/>
      <w:r>
        <w:t xml:space="preserve"> the data requirements include landings record or estimates of catch, abundance indices and biological information, for stocks (i.e. sharks) that are not </w:t>
      </w:r>
      <w:proofErr w:type="spellStart"/>
      <w:r>
        <w:t>tradionally</w:t>
      </w:r>
      <w:proofErr w:type="spellEnd"/>
      <w:r>
        <w:t xml:space="preserve"> managed, and considered bycatch there are often gaps in space and time for many of these species, estimates of removals are often highly uncertain and data poor methods or other alternatives may be more appropriate than full stock assessments. Here we consider each of the key </w:t>
      </w:r>
      <w:proofErr w:type="spellStart"/>
      <w:r>
        <w:t>shrk</w:t>
      </w:r>
      <w:proofErr w:type="spellEnd"/>
      <w:r>
        <w:t xml:space="preserve"> species and the </w:t>
      </w:r>
      <w:proofErr w:type="spellStart"/>
      <w:r>
        <w:t>possiblity</w:t>
      </w:r>
      <w:proofErr w:type="spellEnd"/>
      <w:r>
        <w:t xml:space="preserve"> of a stock assessment or other </w:t>
      </w:r>
      <w:proofErr w:type="spellStart"/>
      <w:r>
        <w:t>popualation</w:t>
      </w:r>
      <w:proofErr w:type="spellEnd"/>
      <w:r>
        <w:t xml:space="preserve"> level study to develop stock status and management information.</w:t>
      </w:r>
    </w:p>
    <w:p w:rsidR="009E1693" w:rsidRDefault="00507487">
      <w:pPr>
        <w:pStyle w:val="DefinitionTerm"/>
      </w:pPr>
      <w:r>
        <w:t>Blue shark (</w:t>
      </w:r>
      <w:proofErr w:type="spellStart"/>
      <w:r>
        <w:rPr>
          <w:i/>
        </w:rPr>
        <w:t>Prionace</w:t>
      </w:r>
      <w:proofErr w:type="spellEnd"/>
      <w:r>
        <w:rPr>
          <w:i/>
        </w:rPr>
        <w:t xml:space="preserve"> </w:t>
      </w:r>
      <w:proofErr w:type="spellStart"/>
      <w:r>
        <w:rPr>
          <w:i/>
        </w:rPr>
        <w:t>glauca</w:t>
      </w:r>
      <w:proofErr w:type="spellEnd"/>
      <w:proofErr w:type="gramStart"/>
      <w:r>
        <w:t>)in</w:t>
      </w:r>
      <w:proofErr w:type="gramEnd"/>
      <w:r>
        <w:t xml:space="preserve"> the north Pacific</w:t>
      </w:r>
    </w:p>
    <w:p w:rsidR="009E1693" w:rsidRDefault="00507487">
      <w:pPr>
        <w:pStyle w:val="Definition"/>
      </w:pPr>
      <w:r>
        <w:t>This species has been the subject of multiple stock assessments using both basic Bayesian production models and length based methods (SS3 and MFCL)</w:t>
      </w:r>
      <w:proofErr w:type="gramStart"/>
      <w:r>
        <w:t>,</w:t>
      </w:r>
      <w:proofErr w:type="gramEnd"/>
      <w:r>
        <w:t xml:space="preserve"> there is sufficient data to develop reliable inputs for abundance indices and removals. Particular </w:t>
      </w:r>
      <w:proofErr w:type="spellStart"/>
      <w:r>
        <w:t>challanges</w:t>
      </w:r>
      <w:proofErr w:type="spellEnd"/>
      <w:r>
        <w:t xml:space="preserve"> exist for estimating catch and indices of abundance in areas where fishing </w:t>
      </w:r>
      <w:proofErr w:type="spellStart"/>
      <w:r>
        <w:t>behaviour</w:t>
      </w:r>
      <w:proofErr w:type="spellEnd"/>
      <w:r>
        <w:t xml:space="preserve"> has shifted towards targeting of sharks.</w:t>
      </w:r>
    </w:p>
    <w:p w:rsidR="009E1693" w:rsidRDefault="00507487">
      <w:pPr>
        <w:pStyle w:val="DefinitionTerm"/>
      </w:pPr>
      <w:r>
        <w:t>Blue shark (</w:t>
      </w:r>
      <w:proofErr w:type="spellStart"/>
      <w:r>
        <w:rPr>
          <w:i/>
        </w:rPr>
        <w:t>Prionace</w:t>
      </w:r>
      <w:proofErr w:type="spellEnd"/>
      <w:r>
        <w:rPr>
          <w:i/>
        </w:rPr>
        <w:t xml:space="preserve"> </w:t>
      </w:r>
      <w:proofErr w:type="spellStart"/>
      <w:r>
        <w:rPr>
          <w:i/>
        </w:rPr>
        <w:t>glauca</w:t>
      </w:r>
      <w:proofErr w:type="spellEnd"/>
      <w:r>
        <w:t>) in the south Pacific</w:t>
      </w:r>
    </w:p>
    <w:p w:rsidR="009E1693" w:rsidRDefault="00507487">
      <w:pPr>
        <w:pStyle w:val="Definition"/>
      </w:pPr>
      <w:r>
        <w:t xml:space="preserve">An analysis of the potential catch and CPUE series to support a stock assessment of blue shark in the south Pacific Ocean was presented at the SC9 (WCPFC-SC9-2013/SA-WP-04) and noted that in general the data exist to complete a stock assessment, however all data sets (observer, </w:t>
      </w:r>
      <w:proofErr w:type="spellStart"/>
      <w:r>
        <w:t>logsheet</w:t>
      </w:r>
      <w:proofErr w:type="spellEnd"/>
      <w:r>
        <w:t xml:space="preserve">, aggregate) share the same characteristics of poor coverage with respect to space, time, or species identification. This study analyzed only data from the WCPO convention area in the south Pacific, and it is likely that blue shark in the south Pacific are well mixed enough to support a single south Pacific wide stock assessment. Although fisheries data in the south eastern Pacific exist, the data has not been analyzed for this study and no indication </w:t>
      </w:r>
      <w:proofErr w:type="spellStart"/>
      <w:r>
        <w:t>wheter</w:t>
      </w:r>
      <w:proofErr w:type="spellEnd"/>
      <w:r>
        <w:t xml:space="preserve"> they would support a south pacific wide stock assessment can be given.</w:t>
      </w:r>
    </w:p>
    <w:p w:rsidR="009E1693" w:rsidRDefault="00507487">
      <w:pPr>
        <w:pStyle w:val="DefinitionTerm"/>
      </w:pPr>
      <w:proofErr w:type="spellStart"/>
      <w:r>
        <w:t>Mako</w:t>
      </w:r>
      <w:proofErr w:type="spellEnd"/>
      <w:r>
        <w:t xml:space="preserve"> shark (</w:t>
      </w:r>
      <w:proofErr w:type="spellStart"/>
      <w:r>
        <w:rPr>
          <w:i/>
        </w:rPr>
        <w:t>Isurus</w:t>
      </w:r>
      <w:proofErr w:type="spellEnd"/>
      <w:r>
        <w:rPr>
          <w:i/>
        </w:rPr>
        <w:t xml:space="preserve"> </w:t>
      </w:r>
      <w:proofErr w:type="spellStart"/>
      <w:r>
        <w:rPr>
          <w:i/>
        </w:rPr>
        <w:t>oxyrinchus</w:t>
      </w:r>
      <w:proofErr w:type="spellEnd"/>
      <w:r>
        <w:t xml:space="preserve"> and </w:t>
      </w:r>
      <w:proofErr w:type="spellStart"/>
      <w:r>
        <w:rPr>
          <w:i/>
        </w:rPr>
        <w:t>Isurus</w:t>
      </w:r>
      <w:proofErr w:type="spellEnd"/>
      <w:r>
        <w:rPr>
          <w:i/>
        </w:rPr>
        <w:t xml:space="preserve"> </w:t>
      </w:r>
      <w:proofErr w:type="spellStart"/>
      <w:proofErr w:type="gramStart"/>
      <w:r>
        <w:rPr>
          <w:i/>
        </w:rPr>
        <w:t>paucus</w:t>
      </w:r>
      <w:proofErr w:type="spellEnd"/>
      <w:r>
        <w:t xml:space="preserve"> )in</w:t>
      </w:r>
      <w:proofErr w:type="gramEnd"/>
      <w:r>
        <w:t xml:space="preserve"> the north Pacific</w:t>
      </w:r>
    </w:p>
    <w:p w:rsidR="009E1693" w:rsidRDefault="00507487">
      <w:pPr>
        <w:pStyle w:val="Definition"/>
      </w:pPr>
      <w:r>
        <w:t xml:space="preserve">The shark working group of the International Statistical Committee is currently working on </w:t>
      </w:r>
      <w:proofErr w:type="spellStart"/>
      <w:proofErr w:type="gramStart"/>
      <w:r>
        <w:t>a</w:t>
      </w:r>
      <w:proofErr w:type="spellEnd"/>
      <w:proofErr w:type="gramEnd"/>
      <w:r>
        <w:t xml:space="preserve"> INDICATOR-BASED ANALYSIS OF THE STATUS OF SHORTFIN MAKO SHARK IN THE NORTH PACIFIC OCEAN. Preliminary results indicate that the indices of abundance, length information and size frequency data exist, though the extent to which tis data can represent the entire north Pacific is unclear, there are conflicting trends in abundance and problems with both </w:t>
      </w:r>
      <w:proofErr w:type="spellStart"/>
      <w:r>
        <w:t>shortfin</w:t>
      </w:r>
      <w:proofErr w:type="spellEnd"/>
      <w:r>
        <w:t xml:space="preserve"> and longfin </w:t>
      </w:r>
      <w:proofErr w:type="spellStart"/>
      <w:r>
        <w:t>mako</w:t>
      </w:r>
      <w:proofErr w:type="spellEnd"/>
      <w:r>
        <w:t xml:space="preserve"> being recorded as simply ’</w:t>
      </w:r>
      <w:proofErr w:type="spellStart"/>
      <w:r>
        <w:t>mako</w:t>
      </w:r>
      <w:proofErr w:type="spellEnd"/>
      <w:r>
        <w:t>’ shark.</w:t>
      </w:r>
    </w:p>
    <w:p w:rsidR="009E1693" w:rsidRDefault="00507487">
      <w:pPr>
        <w:pStyle w:val="DefinitionTerm"/>
      </w:pPr>
      <w:proofErr w:type="spellStart"/>
      <w:r>
        <w:t>Mako</w:t>
      </w:r>
      <w:proofErr w:type="spellEnd"/>
      <w:r>
        <w:t xml:space="preserve"> shark (</w:t>
      </w:r>
      <w:proofErr w:type="spellStart"/>
      <w:r>
        <w:rPr>
          <w:i/>
        </w:rPr>
        <w:t>Isurus</w:t>
      </w:r>
      <w:proofErr w:type="spellEnd"/>
      <w:r>
        <w:rPr>
          <w:i/>
        </w:rPr>
        <w:t xml:space="preserve"> </w:t>
      </w:r>
      <w:proofErr w:type="spellStart"/>
      <w:r>
        <w:rPr>
          <w:i/>
        </w:rPr>
        <w:t>oxyrinchus</w:t>
      </w:r>
      <w:proofErr w:type="spellEnd"/>
      <w:r>
        <w:t xml:space="preserve"> and </w:t>
      </w:r>
      <w:proofErr w:type="spellStart"/>
      <w:r>
        <w:rPr>
          <w:i/>
        </w:rPr>
        <w:t>Isurus</w:t>
      </w:r>
      <w:proofErr w:type="spellEnd"/>
      <w:r>
        <w:rPr>
          <w:i/>
        </w:rPr>
        <w:t xml:space="preserve"> </w:t>
      </w:r>
      <w:proofErr w:type="spellStart"/>
      <w:proofErr w:type="gramStart"/>
      <w:r>
        <w:rPr>
          <w:i/>
        </w:rPr>
        <w:t>paucus</w:t>
      </w:r>
      <w:proofErr w:type="spellEnd"/>
      <w:r>
        <w:t xml:space="preserve"> )in</w:t>
      </w:r>
      <w:proofErr w:type="gramEnd"/>
      <w:r>
        <w:t xml:space="preserve"> the </w:t>
      </w:r>
      <w:proofErr w:type="spellStart"/>
      <w:r>
        <w:t>sourth</w:t>
      </w:r>
      <w:proofErr w:type="spellEnd"/>
      <w:r>
        <w:t xml:space="preserve"> Pacific</w:t>
      </w:r>
    </w:p>
    <w:p w:rsidR="009E1693" w:rsidRDefault="00507487">
      <w:pPr>
        <w:pStyle w:val="Definition"/>
      </w:pPr>
      <w:r>
        <w:t xml:space="preserve">Although no detailed study of the available data for </w:t>
      </w:r>
      <w:proofErr w:type="spellStart"/>
      <w:r>
        <w:t>mako</w:t>
      </w:r>
      <w:proofErr w:type="spellEnd"/>
      <w:r>
        <w:t xml:space="preserve"> sharks has been undertaken, this indicator analysis combined with the fact that </w:t>
      </w:r>
      <w:proofErr w:type="spellStart"/>
      <w:r>
        <w:t>mako</w:t>
      </w:r>
      <w:proofErr w:type="spellEnd"/>
      <w:r>
        <w:t xml:space="preserve"> sharks are often caught in the same </w:t>
      </w:r>
      <w:r>
        <w:lastRenderedPageBreak/>
        <w:t>fisheries as blue shark would indicated that there exists sufficient data for a basic length based stock assessment in the southern portion of the WCPO.</w:t>
      </w:r>
    </w:p>
    <w:p w:rsidR="009E1693" w:rsidRDefault="00507487">
      <w:pPr>
        <w:pStyle w:val="Definition"/>
      </w:pPr>
      <w:r>
        <w:t xml:space="preserve">-length composition data by sex in the south Pacific indicate that the </w:t>
      </w:r>
      <w:proofErr w:type="spellStart"/>
      <w:r>
        <w:t>majaority</w:t>
      </w:r>
      <w:proofErr w:type="spellEnd"/>
      <w:r>
        <w:t xml:space="preserve"> of females, and recently the </w:t>
      </w:r>
      <w:proofErr w:type="spellStart"/>
      <w:r>
        <w:t>majorty</w:t>
      </w:r>
      <w:proofErr w:type="spellEnd"/>
      <w:r>
        <w:t xml:space="preserve"> of males observed are immature. -observed nominal </w:t>
      </w:r>
      <w:proofErr w:type="spellStart"/>
      <w:r>
        <w:t>cpue</w:t>
      </w:r>
      <w:proofErr w:type="spellEnd"/>
      <w:r>
        <w:t xml:space="preserve"> (region 6) is declining throughout the time period, while the proportion of positive sets is increasing.</w:t>
      </w:r>
    </w:p>
    <w:p w:rsidR="009E1693" w:rsidRDefault="00507487">
      <w:pPr>
        <w:pStyle w:val="DefinitionTerm"/>
      </w:pPr>
      <w:r>
        <w:t>Oceanic whitetip shark (</w:t>
      </w:r>
      <w:proofErr w:type="spellStart"/>
      <w:r>
        <w:rPr>
          <w:i/>
        </w:rPr>
        <w:t>Carcharhinus</w:t>
      </w:r>
      <w:proofErr w:type="spellEnd"/>
      <w:r>
        <w:rPr>
          <w:i/>
        </w:rPr>
        <w:t xml:space="preserve"> </w:t>
      </w:r>
      <w:proofErr w:type="spellStart"/>
      <w:proofErr w:type="gramStart"/>
      <w:r>
        <w:rPr>
          <w:i/>
        </w:rPr>
        <w:t>longimanus</w:t>
      </w:r>
      <w:proofErr w:type="spellEnd"/>
      <w:r>
        <w:t xml:space="preserve"> )</w:t>
      </w:r>
      <w:proofErr w:type="gramEnd"/>
      <w:r>
        <w:t xml:space="preserve"> </w:t>
      </w:r>
    </w:p>
    <w:p w:rsidR="009E1693" w:rsidRDefault="00507487">
      <w:pPr>
        <w:pStyle w:val="Definition"/>
      </w:pPr>
      <w:r>
        <w:t xml:space="preserve">Oceanic whitetip sharks in the </w:t>
      </w:r>
      <w:proofErr w:type="spellStart"/>
      <w:r>
        <w:t>wcpo</w:t>
      </w:r>
      <w:proofErr w:type="spellEnd"/>
      <w:r>
        <w:t xml:space="preserve"> were most recently </w:t>
      </w:r>
      <w:proofErr w:type="spellStart"/>
      <w:r>
        <w:t>assessd</w:t>
      </w:r>
      <w:proofErr w:type="spellEnd"/>
      <w:r>
        <w:t xml:space="preserve"> in 2012 (SC8) and at that time there was </w:t>
      </w:r>
      <w:proofErr w:type="spellStart"/>
      <w:r>
        <w:t>sufficent</w:t>
      </w:r>
      <w:proofErr w:type="spellEnd"/>
      <w:r>
        <w:t xml:space="preserve"> </w:t>
      </w:r>
      <w:proofErr w:type="spellStart"/>
      <w:r>
        <w:t>dat</w:t>
      </w:r>
      <w:proofErr w:type="spellEnd"/>
      <w:r>
        <w:t xml:space="preserve"> to support an assessment for the period 1995- 2009. In recent years longline observer coverage has dropped in the WCPO as observers have moved to purse seine vessels. At the same time increased reporting by species in the operational level </w:t>
      </w:r>
      <w:proofErr w:type="spellStart"/>
      <w:r>
        <w:t>logsheets</w:t>
      </w:r>
      <w:proofErr w:type="spellEnd"/>
      <w:r>
        <w:t xml:space="preserve"> has increased. It is unclear as to what the effect of these changes in data </w:t>
      </w:r>
      <w:proofErr w:type="spellStart"/>
      <w:r>
        <w:t>availablity</w:t>
      </w:r>
      <w:proofErr w:type="spellEnd"/>
      <w:r>
        <w:t xml:space="preserve"> would have on a stock assessment, but given the </w:t>
      </w:r>
      <w:proofErr w:type="spellStart"/>
      <w:r>
        <w:t>unequiviocal</w:t>
      </w:r>
      <w:proofErr w:type="spellEnd"/>
      <w:r>
        <w:t xml:space="preserve"> stock status advice based on the last assessment, another assessment </w:t>
      </w:r>
      <w:proofErr w:type="spellStart"/>
      <w:r>
        <w:t>si</w:t>
      </w:r>
      <w:proofErr w:type="spellEnd"/>
      <w:r>
        <w:t xml:space="preserve"> s likely not a priority.</w:t>
      </w:r>
    </w:p>
    <w:p w:rsidR="009E1693" w:rsidRDefault="00507487">
      <w:pPr>
        <w:pStyle w:val="DefinitionTerm"/>
      </w:pPr>
      <w:r>
        <w:t>Silky shark (</w:t>
      </w:r>
      <w:proofErr w:type="spellStart"/>
      <w:r>
        <w:rPr>
          <w:i/>
        </w:rPr>
        <w:t>Carcharhinus</w:t>
      </w:r>
      <w:proofErr w:type="spellEnd"/>
      <w:r>
        <w:rPr>
          <w:i/>
        </w:rPr>
        <w:t xml:space="preserve"> </w:t>
      </w:r>
      <w:proofErr w:type="spellStart"/>
      <w:proofErr w:type="gramStart"/>
      <w:r>
        <w:rPr>
          <w:i/>
        </w:rPr>
        <w:t>falciformis</w:t>
      </w:r>
      <w:proofErr w:type="spellEnd"/>
      <w:r>
        <w:t xml:space="preserve"> )</w:t>
      </w:r>
      <w:proofErr w:type="gramEnd"/>
      <w:r>
        <w:t xml:space="preserve"> </w:t>
      </w:r>
    </w:p>
    <w:p w:rsidR="009E1693" w:rsidRDefault="00507487">
      <w:pPr>
        <w:pStyle w:val="Definition"/>
      </w:pPr>
      <w:r>
        <w:t xml:space="preserve">Silky sharks in the </w:t>
      </w:r>
      <w:proofErr w:type="spellStart"/>
      <w:r>
        <w:t>wcpo</w:t>
      </w:r>
      <w:proofErr w:type="spellEnd"/>
      <w:r>
        <w:t xml:space="preserve"> were most recently </w:t>
      </w:r>
      <w:proofErr w:type="spellStart"/>
      <w:r>
        <w:t>assessd</w:t>
      </w:r>
      <w:proofErr w:type="spellEnd"/>
      <w:r>
        <w:t xml:space="preserve"> in 2013 (SC9) and similar to oceanic whitetip, at that time there was </w:t>
      </w:r>
      <w:proofErr w:type="spellStart"/>
      <w:r>
        <w:t>sufficent</w:t>
      </w:r>
      <w:proofErr w:type="spellEnd"/>
      <w:r>
        <w:t xml:space="preserve"> data to support an assessment for the period 1995- 2009. In recent years longline observer coverage has dropped in the WCPO as observers have moved to purse seine vessels. At the same time increased reporting by species in the operational level </w:t>
      </w:r>
      <w:proofErr w:type="spellStart"/>
      <w:r>
        <w:t>logsheets</w:t>
      </w:r>
      <w:proofErr w:type="spellEnd"/>
      <w:r>
        <w:t xml:space="preserve"> has increased. It is unclear as to what the effect of these changes in data </w:t>
      </w:r>
      <w:proofErr w:type="spellStart"/>
      <w:r>
        <w:t>availablity</w:t>
      </w:r>
      <w:proofErr w:type="spellEnd"/>
      <w:r>
        <w:t xml:space="preserve"> would have on a stock assessment, </w:t>
      </w:r>
      <w:proofErr w:type="spellStart"/>
      <w:r>
        <w:t>hoverver</w:t>
      </w:r>
      <w:proofErr w:type="spellEnd"/>
      <w:r>
        <w:t xml:space="preserve"> silky sharks continue to be the most commonly observed shark it region 3 for both longline and purse seine, as well as in region 4 for purse seine. These factors indicate that a stock assessment of silky sharks is </w:t>
      </w:r>
      <w:proofErr w:type="spellStart"/>
      <w:r>
        <w:t>feasabile</w:t>
      </w:r>
      <w:proofErr w:type="spellEnd"/>
      <w:r>
        <w:t>.</w:t>
      </w:r>
    </w:p>
    <w:p w:rsidR="009E1693" w:rsidRDefault="00507487">
      <w:pPr>
        <w:pStyle w:val="DefinitionTerm"/>
      </w:pPr>
      <w:r>
        <w:t xml:space="preserve"> Thresher shark </w:t>
      </w:r>
      <w:proofErr w:type="gramStart"/>
      <w:r>
        <w:t xml:space="preserve">( </w:t>
      </w:r>
      <w:proofErr w:type="spellStart"/>
      <w:r>
        <w:rPr>
          <w:i/>
        </w:rPr>
        <w:t>Alopias</w:t>
      </w:r>
      <w:proofErr w:type="spellEnd"/>
      <w:proofErr w:type="gramEnd"/>
      <w:r>
        <w:rPr>
          <w:i/>
        </w:rPr>
        <w:t xml:space="preserve"> </w:t>
      </w:r>
      <w:proofErr w:type="spellStart"/>
      <w:r>
        <w:rPr>
          <w:i/>
        </w:rPr>
        <w:t>superciliousus</w:t>
      </w:r>
      <w:proofErr w:type="spellEnd"/>
      <w:r>
        <w:rPr>
          <w:i/>
        </w:rPr>
        <w:t xml:space="preserve">, </w:t>
      </w:r>
      <w:proofErr w:type="spellStart"/>
      <w:r>
        <w:rPr>
          <w:i/>
        </w:rPr>
        <w:t>vulpinus</w:t>
      </w:r>
      <w:proofErr w:type="spellEnd"/>
      <w:r>
        <w:rPr>
          <w:i/>
        </w:rPr>
        <w:t xml:space="preserve">, &amp; </w:t>
      </w:r>
      <w:proofErr w:type="spellStart"/>
      <w:r>
        <w:rPr>
          <w:i/>
        </w:rPr>
        <w:t>pelagicus</w:t>
      </w:r>
      <w:proofErr w:type="spellEnd"/>
      <w:r>
        <w:t xml:space="preserve">) </w:t>
      </w:r>
    </w:p>
    <w:p w:rsidR="009E1693" w:rsidRDefault="00507487">
      <w:pPr>
        <w:pStyle w:val="Definition"/>
      </w:pPr>
      <w:r>
        <w:t>Thresher sharks are mainly present in the longline observer data in region 4 and even then are represented by three species, or often identified only as ’Thresher’. Catch rate analysis by species is constrained by limited data in space and time and would be better performed by species but was constrained due to limited data and produced no clear trends for the group. A limited stock assessment for all combined species is possible, though the results would be difficult to interpret on a species specific level.</w:t>
      </w:r>
    </w:p>
    <w:p w:rsidR="009E1693" w:rsidRDefault="00507487">
      <w:pPr>
        <w:pStyle w:val="DefinitionTerm"/>
      </w:pPr>
      <w:r>
        <w:t xml:space="preserve"> Hammerhead Sharks </w:t>
      </w:r>
      <w:proofErr w:type="gramStart"/>
      <w:r>
        <w:t xml:space="preserve">( </w:t>
      </w:r>
      <w:proofErr w:type="spellStart"/>
      <w:r>
        <w:rPr>
          <w:i/>
        </w:rPr>
        <w:t>Sphyrna</w:t>
      </w:r>
      <w:proofErr w:type="spellEnd"/>
      <w:proofErr w:type="gramEnd"/>
      <w:r>
        <w:rPr>
          <w:i/>
        </w:rPr>
        <w:t xml:space="preserve"> </w:t>
      </w:r>
      <w:proofErr w:type="spellStart"/>
      <w:r>
        <w:rPr>
          <w:i/>
        </w:rPr>
        <w:t>mokarran</w:t>
      </w:r>
      <w:proofErr w:type="spellEnd"/>
      <w:r>
        <w:rPr>
          <w:i/>
        </w:rPr>
        <w:t xml:space="preserve">, </w:t>
      </w:r>
      <w:proofErr w:type="spellStart"/>
      <w:r>
        <w:rPr>
          <w:i/>
        </w:rPr>
        <w:t>lewini</w:t>
      </w:r>
      <w:proofErr w:type="spellEnd"/>
      <w:r>
        <w:rPr>
          <w:i/>
        </w:rPr>
        <w:t xml:space="preserve">, </w:t>
      </w:r>
      <w:proofErr w:type="spellStart"/>
      <w:r>
        <w:rPr>
          <w:i/>
        </w:rPr>
        <w:t>zygaena</w:t>
      </w:r>
      <w:proofErr w:type="spellEnd"/>
      <w:r>
        <w:rPr>
          <w:i/>
        </w:rPr>
        <w:t xml:space="preserve"> &amp; </w:t>
      </w:r>
      <w:proofErr w:type="spellStart"/>
      <w:r>
        <w:rPr>
          <w:i/>
        </w:rPr>
        <w:t>Eusphyra</w:t>
      </w:r>
      <w:proofErr w:type="spellEnd"/>
      <w:r>
        <w:rPr>
          <w:i/>
        </w:rPr>
        <w:t xml:space="preserve"> </w:t>
      </w:r>
      <w:proofErr w:type="spellStart"/>
      <w:r>
        <w:rPr>
          <w:i/>
        </w:rPr>
        <w:t>blochii</w:t>
      </w:r>
      <w:proofErr w:type="spellEnd"/>
      <w:r>
        <w:t xml:space="preserve">) </w:t>
      </w:r>
    </w:p>
    <w:p w:rsidR="009E1693" w:rsidRDefault="00507487">
      <w:pPr>
        <w:pStyle w:val="Definition"/>
      </w:pPr>
      <w:r>
        <w:t xml:space="preserve">Observations of hammerhead sharks are virtually </w:t>
      </w:r>
      <w:proofErr w:type="spellStart"/>
      <w:r>
        <w:t>non</w:t>
      </w:r>
      <w:proofErr w:type="spellEnd"/>
      <w:r>
        <w:t xml:space="preserve"> </w:t>
      </w:r>
      <w:proofErr w:type="spellStart"/>
      <w:r>
        <w:t>existant</w:t>
      </w:r>
      <w:proofErr w:type="spellEnd"/>
      <w:r>
        <w:t xml:space="preserve"> in the purse seine database and mainly limited to regions 3 and 5 in the longline database. Further complicating the analysis of the hammerhead shark species complex is that more than </w:t>
      </w:r>
      <w:proofErr w:type="spellStart"/>
      <w:r>
        <w:t>hafl</w:t>
      </w:r>
      <w:proofErr w:type="spellEnd"/>
      <w:r>
        <w:t xml:space="preserve"> of the observations in the study period (1995-2014) were not to species but rather to a generic ’hammerhead’ category. A stock </w:t>
      </w:r>
      <w:proofErr w:type="spellStart"/>
      <w:r>
        <w:t>assmessment</w:t>
      </w:r>
      <w:proofErr w:type="spellEnd"/>
      <w:r>
        <w:t xml:space="preserve"> for this species is not feasible given the current data.</w:t>
      </w:r>
    </w:p>
    <w:p w:rsidR="009E1693" w:rsidRDefault="00507487">
      <w:pPr>
        <w:pStyle w:val="DefinitionTerm"/>
      </w:pPr>
      <w:r>
        <w:t xml:space="preserve"> </w:t>
      </w:r>
      <w:proofErr w:type="spellStart"/>
      <w:r>
        <w:t>Porbeagle</w:t>
      </w:r>
      <w:proofErr w:type="spellEnd"/>
      <w:r>
        <w:t xml:space="preserve"> Sharks </w:t>
      </w:r>
      <w:proofErr w:type="gramStart"/>
      <w:r>
        <w:t xml:space="preserve">( </w:t>
      </w:r>
      <w:proofErr w:type="spellStart"/>
      <w:r>
        <w:rPr>
          <w:i/>
        </w:rPr>
        <w:t>Lamna</w:t>
      </w:r>
      <w:proofErr w:type="spellEnd"/>
      <w:proofErr w:type="gramEnd"/>
      <w:r>
        <w:rPr>
          <w:i/>
        </w:rPr>
        <w:t xml:space="preserve"> </w:t>
      </w:r>
      <w:proofErr w:type="spellStart"/>
      <w:r>
        <w:rPr>
          <w:i/>
        </w:rPr>
        <w:t>nasus</w:t>
      </w:r>
      <w:proofErr w:type="spellEnd"/>
      <w:r>
        <w:t xml:space="preserve">) </w:t>
      </w:r>
    </w:p>
    <w:p w:rsidR="009E1693" w:rsidRDefault="00507487">
      <w:pPr>
        <w:pStyle w:val="Definition"/>
      </w:pPr>
      <w:proofErr w:type="spellStart"/>
      <w:r>
        <w:t>Porbeagle</w:t>
      </w:r>
      <w:proofErr w:type="spellEnd"/>
      <w:r>
        <w:t xml:space="preserve"> sharks are generally considered a wide ranging oceanic species, in the Pacific they are </w:t>
      </w:r>
      <w:proofErr w:type="spellStart"/>
      <w:r>
        <w:t>distriuted</w:t>
      </w:r>
      <w:proofErr w:type="spellEnd"/>
      <w:r>
        <w:t xml:space="preserve"> throughout the southern temperate and cold waters. Observed catches </w:t>
      </w:r>
      <w:r>
        <w:lastRenderedPageBreak/>
        <w:t xml:space="preserve">of </w:t>
      </w:r>
      <w:proofErr w:type="spellStart"/>
      <w:r>
        <w:t>porbeagle</w:t>
      </w:r>
      <w:proofErr w:type="spellEnd"/>
      <w:r>
        <w:t xml:space="preserve"> sharks are mainly </w:t>
      </w:r>
      <w:proofErr w:type="spellStart"/>
      <w:r>
        <w:t>limted</w:t>
      </w:r>
      <w:proofErr w:type="spellEnd"/>
      <w:r>
        <w:t xml:space="preserve"> to the </w:t>
      </w:r>
      <w:proofErr w:type="spellStart"/>
      <w:r>
        <w:t>Austrailan</w:t>
      </w:r>
      <w:proofErr w:type="spellEnd"/>
      <w:r>
        <w:t xml:space="preserve"> and New Zealand EEZ, however other data does exist, such as operational </w:t>
      </w:r>
      <w:proofErr w:type="spellStart"/>
      <w:r>
        <w:t>logsheet</w:t>
      </w:r>
      <w:proofErr w:type="spellEnd"/>
      <w:r>
        <w:t xml:space="preserve"> data and potentially observer data from the CCSBT. Given the current SPC data </w:t>
      </w:r>
      <w:proofErr w:type="spellStart"/>
      <w:r>
        <w:t>holinds</w:t>
      </w:r>
      <w:proofErr w:type="spellEnd"/>
      <w:r>
        <w:t xml:space="preserve"> limited analysis for the WCPO would be </w:t>
      </w:r>
      <w:proofErr w:type="spellStart"/>
      <w:r>
        <w:t>feasable</w:t>
      </w:r>
      <w:proofErr w:type="spellEnd"/>
      <w:r>
        <w:t>.</w:t>
      </w:r>
    </w:p>
    <w:p w:rsidR="009E1693" w:rsidRDefault="00507487">
      <w:pPr>
        <w:pStyle w:val="DefinitionTerm"/>
      </w:pPr>
      <w:r>
        <w:t xml:space="preserve"> Whale Shark </w:t>
      </w:r>
      <w:proofErr w:type="gramStart"/>
      <w:r>
        <w:t xml:space="preserve">( </w:t>
      </w:r>
      <w:r>
        <w:rPr>
          <w:i/>
        </w:rPr>
        <w:t>Rhincodon</w:t>
      </w:r>
      <w:proofErr w:type="gramEnd"/>
      <w:r>
        <w:rPr>
          <w:i/>
        </w:rPr>
        <w:t xml:space="preserve"> </w:t>
      </w:r>
      <w:proofErr w:type="spellStart"/>
      <w:r>
        <w:rPr>
          <w:i/>
        </w:rPr>
        <w:t>typus</w:t>
      </w:r>
      <w:proofErr w:type="spellEnd"/>
      <w:r>
        <w:t xml:space="preserve">) </w:t>
      </w:r>
    </w:p>
    <w:p w:rsidR="009E1693" w:rsidRDefault="00507487">
      <w:pPr>
        <w:pStyle w:val="Definition"/>
      </w:pPr>
      <w:r>
        <w:t>Whale sharks are generally observed only in the purse seine fishery, and rarely given the amount of effort. A formal stock assessment for them is not possible, as there was not enough data to include them in this indicators paper.</w:t>
      </w:r>
    </w:p>
    <w:p w:rsidR="009E1693" w:rsidRDefault="00507487">
      <w:pPr>
        <w:pStyle w:val="Heading1"/>
      </w:pPr>
      <w:bookmarkStart w:id="83" w:name="impact-of-recent-shark-management-measur"/>
      <w:bookmarkEnd w:id="83"/>
      <w:r>
        <w:t>Impact of Recent Shark Management Measures</w:t>
      </w:r>
    </w:p>
    <w:p w:rsidR="009E1693" w:rsidRDefault="00507487">
      <w:pPr>
        <w:pStyle w:val="FirstParagraph"/>
      </w:pPr>
      <w:r>
        <w:t xml:space="preserve">A general Conservation and Management Measure aimed at managing sharks within the WCPFC was developed in 2006 (CMM2006-05). This measure was subsequently updated and refined in 2008 (CMM2008-06), 2009 (CMM2009-04) and 2010 (CMM2010-07), in addition specific measure have been developed for oceanic whitetip sharks (CMM2011-04); whale sharks (CMM2012-04) and silky sharks (CMM2013-08). The general shark measure has evolved over the years but currently requires accurate reporting of key </w:t>
      </w:r>
      <w:proofErr w:type="gramStart"/>
      <w:r>
        <w:t>sharks,</w:t>
      </w:r>
      <w:proofErr w:type="gramEnd"/>
      <w:r>
        <w:t xml:space="preserve"> encourages live release of sharks and attempts to address issues of fining through a 5% fin to carcass ratio. In addition, CMM2014-05 was developed to limit the use of wire traces and shark lines in tuna and billfish target longline sets.</w:t>
      </w:r>
    </w:p>
    <w:p w:rsidR="009E1693" w:rsidRDefault="00507487">
      <w:pPr>
        <w:pStyle w:val="BodyText"/>
      </w:pPr>
      <w:r>
        <w:t xml:space="preserve">The species specific measures all have a retention ban, reporting requirements and the whale sharks measure also prohibits specific targeting of purse seine sets on whale sharks. Notes on </w:t>
      </w:r>
      <w:proofErr w:type="spellStart"/>
      <w:r>
        <w:t>specifc</w:t>
      </w:r>
      <w:proofErr w:type="spellEnd"/>
      <w:r>
        <w:t xml:space="preserve"> CMMs include;</w:t>
      </w:r>
    </w:p>
    <w:p w:rsidR="009E1693" w:rsidRDefault="00507487">
      <w:pPr>
        <w:pStyle w:val="BodyText"/>
      </w:pPr>
      <w:r>
        <w:t xml:space="preserve">This CMM was originally designed to encourage full utilization of retained </w:t>
      </w:r>
      <w:proofErr w:type="gramStart"/>
      <w:r>
        <w:t>sharks,</w:t>
      </w:r>
      <w:proofErr w:type="gramEnd"/>
      <w:r>
        <w:t xml:space="preserve"> among the components of this measure was the requirement that vessels shall have on board fins that total no more than 5% of the weight of sharks on board up to the first point of landing. This CMM replaced Conservation and Management Measure 2009-04, which was similar and an extension of CMM 2008-06, which was an extension of CMM 2006-05, which originally went into force on January 1st 2008. Observer records indicate a change in the observed practices of dealing with sharks in the purse seine fishery from the year 2008 to 2009 (Figure [</w:t>
      </w:r>
      <w:proofErr w:type="spellStart"/>
      <w:r>
        <w:t>fig</w:t>
      </w:r>
      <w:proofErr w:type="gramStart"/>
      <w:r>
        <w:t>:fate</w:t>
      </w:r>
      <w:proofErr w:type="gramEnd"/>
      <w:r>
        <w:t>_wcpo</w:t>
      </w:r>
      <w:proofErr w:type="spellEnd"/>
      <w:r>
        <w:t xml:space="preserve">], bottom panel). The proportion of sharks that were finned was significantly reduced and the </w:t>
      </w:r>
      <w:proofErr w:type="spellStart"/>
      <w:r>
        <w:t>proprtion</w:t>
      </w:r>
      <w:proofErr w:type="spellEnd"/>
      <w:r>
        <w:t xml:space="preserve"> discarded increased and has been approximately 80-100% from 2009-2014. During this time the coverage of the purse seine fleet increased significantly, so the dramatic decrease in the proportion finned maybe partly an artifact of a more extensive sample of the </w:t>
      </w:r>
      <w:proofErr w:type="spellStart"/>
      <w:r>
        <w:t>the</w:t>
      </w:r>
      <w:proofErr w:type="spellEnd"/>
      <w:r>
        <w:t xml:space="preserve"> fleet, thought the CMM likely had some impact in the changes of handling sharks. Observer data for the key shark species in the longline fishery indicates that the years </w:t>
      </w:r>
      <w:proofErr w:type="spellStart"/>
      <w:r>
        <w:t>preceeding</w:t>
      </w:r>
      <w:proofErr w:type="spellEnd"/>
      <w:r>
        <w:t xml:space="preserve"> the CMM were similar (with respect to the fate of sharks) as to those after, with an increase in the number of sharks retained (carcass along with fins as per the CMM) evident in recent years.</w:t>
      </w:r>
    </w:p>
    <w:p w:rsidR="009E1693" w:rsidRDefault="00507487">
      <w:pPr>
        <w:pStyle w:val="BodyText"/>
      </w:pPr>
      <w:r>
        <w:t xml:space="preserve">This CMM went into force on January 1, 2013, as such there should be a reduction in the proportion of retained and finned oceanic white tip sharks over the period 2013 and 2014. The measure aimed at the reduction in mortality of oceanic whitetip sharks in part </w:t>
      </w:r>
      <w:proofErr w:type="spellStart"/>
      <w:r>
        <w:t>beause</w:t>
      </w:r>
      <w:proofErr w:type="spellEnd"/>
      <w:r>
        <w:t xml:space="preserve"> </w:t>
      </w:r>
      <w:proofErr w:type="gramStart"/>
      <w:r>
        <w:lastRenderedPageBreak/>
        <w:t>It</w:t>
      </w:r>
      <w:proofErr w:type="gramEnd"/>
      <w:r>
        <w:t xml:space="preserve"> was noted that the 5% fin to carcass requirement doesn’t necessarily lead to a reduction in mortality, as a result this measure was designed to prohibit the retention (and finning) of oceanic whitetip. Observations of oceanic white tip sharks in the longline fishery have generally indicated reduction in the proportion finned since the mid 2000’s (Figure [</w:t>
      </w:r>
      <w:proofErr w:type="spellStart"/>
      <w:r>
        <w:t>fig</w:t>
      </w:r>
      <w:proofErr w:type="gramStart"/>
      <w:r>
        <w:t>:fate</w:t>
      </w:r>
      <w:proofErr w:type="gramEnd"/>
      <w:r>
        <w:t>_ocs</w:t>
      </w:r>
      <w:proofErr w:type="spellEnd"/>
      <w:r>
        <w:t xml:space="preserve">]). However, proportionally more oceanic whitetip sharks were retained in 2013 (the first year of the CMM). With respect to the purse seine </w:t>
      </w:r>
      <w:proofErr w:type="spellStart"/>
      <w:r>
        <w:t>fishery,the</w:t>
      </w:r>
      <w:proofErr w:type="spellEnd"/>
      <w:r>
        <w:t xml:space="preserve"> proportion of oceanic whitetip sharks that were either finned or discarded increased, but the proportion retained </w:t>
      </w:r>
      <w:proofErr w:type="spellStart"/>
      <w:r>
        <w:t>decredased</w:t>
      </w:r>
      <w:proofErr w:type="spellEnd"/>
      <w:r>
        <w:t xml:space="preserve"> (Figure [</w:t>
      </w:r>
      <w:proofErr w:type="spellStart"/>
      <w:r>
        <w:t>fig:fate_ocs</w:t>
      </w:r>
      <w:proofErr w:type="spellEnd"/>
      <w:r>
        <w:t>]). It seems that this is only partially working.</w:t>
      </w:r>
    </w:p>
    <w:p w:rsidR="009E1693" w:rsidRDefault="00507487">
      <w:pPr>
        <w:pStyle w:val="BodyText"/>
      </w:pPr>
      <w:r>
        <w:t xml:space="preserve">. This </w:t>
      </w:r>
      <w:proofErr w:type="spellStart"/>
      <w:r>
        <w:t>measuer</w:t>
      </w:r>
      <w:proofErr w:type="spellEnd"/>
      <w:r>
        <w:t xml:space="preserve"> is specifically a no retention measure for silky sharks, and went into effect July 1 2014. We do not expect to see any impact of this measure as the study period runs from 1995-2014.</w:t>
      </w:r>
    </w:p>
    <w:p w:rsidR="009E1693" w:rsidRDefault="00507487">
      <w:pPr>
        <w:pStyle w:val="BodyText"/>
      </w:pPr>
      <w:r>
        <w:t>Conservation and Management Measure 2014-05; Measures for longline fisheries targeting tuna and billfish, states:</w:t>
      </w:r>
    </w:p>
    <w:p w:rsidR="009E1693" w:rsidRDefault="00507487">
      <w:pPr>
        <w:pStyle w:val="BodyText"/>
      </w:pPr>
      <w:r>
        <w:t>CCMs shall ensure that their vessels comply with at least one of the following options:</w:t>
      </w:r>
    </w:p>
    <w:p w:rsidR="009E1693" w:rsidRDefault="00507487">
      <w:pPr>
        <w:numPr>
          <w:ilvl w:val="0"/>
          <w:numId w:val="4"/>
        </w:numPr>
      </w:pPr>
      <w:r>
        <w:t>do not use or carry wire trace as branch lines or leaders; or</w:t>
      </w:r>
    </w:p>
    <w:p w:rsidR="009E1693" w:rsidRDefault="00507487">
      <w:pPr>
        <w:numPr>
          <w:ilvl w:val="0"/>
          <w:numId w:val="4"/>
        </w:numPr>
      </w:pPr>
      <w:proofErr w:type="gramStart"/>
      <w:r>
        <w:t>do</w:t>
      </w:r>
      <w:proofErr w:type="gramEnd"/>
      <w:r>
        <w:t xml:space="preserve"> not use branch lines running directly off the longline floats or drop lines, known as shark lines.</w:t>
      </w:r>
    </w:p>
    <w:p w:rsidR="009E1693" w:rsidRDefault="00507487">
      <w:pPr>
        <w:pStyle w:val="FirstParagraph"/>
      </w:pPr>
      <w:r>
        <w:t xml:space="preserve">This CMM goes into effect on July 1 2015. </w:t>
      </w:r>
      <w:proofErr w:type="gramStart"/>
      <w:r>
        <w:t>do</w:t>
      </w:r>
      <w:proofErr w:type="gramEnd"/>
      <w:r>
        <w:t xml:space="preserve"> not expect to see impacts of this measure </w:t>
      </w:r>
      <w:proofErr w:type="spellStart"/>
      <w:r>
        <w:t>ini</w:t>
      </w:r>
      <w:proofErr w:type="spellEnd"/>
      <w:r>
        <w:t xml:space="preserve"> the current study. However this is in response to the analysis carried out by SPC OFP (Rice and Harley 2012, </w:t>
      </w:r>
      <w:proofErr w:type="spellStart"/>
      <w:r>
        <w:t>Bromhead</w:t>
      </w:r>
      <w:proofErr w:type="spellEnd"/>
      <w:r>
        <w:t xml:space="preserve"> et al 2013, </w:t>
      </w:r>
      <w:proofErr w:type="spellStart"/>
      <w:r>
        <w:t>Canaco</w:t>
      </w:r>
      <w:proofErr w:type="spellEnd"/>
      <w:r>
        <w:t xml:space="preserve"> &amp; Donovan </w:t>
      </w:r>
      <w:proofErr w:type="gramStart"/>
      <w:r>
        <w:t>2014 )</w:t>
      </w:r>
      <w:proofErr w:type="gramEnd"/>
      <w:r>
        <w:t xml:space="preserve"> in recent years showing the effect of wire trace and shark lines on the catch rate of sharks.</w:t>
      </w:r>
    </w:p>
    <w:p w:rsidR="009E1693" w:rsidRDefault="00507487">
      <w:pPr>
        <w:pStyle w:val="Heading1"/>
      </w:pPr>
      <w:bookmarkStart w:id="84" w:name="conclusions-4"/>
      <w:bookmarkEnd w:id="84"/>
      <w:r>
        <w:t xml:space="preserve">Conclusions </w:t>
      </w:r>
    </w:p>
    <w:p w:rsidR="009E1693" w:rsidRDefault="00507487">
      <w:pPr>
        <w:pStyle w:val="FirstParagraph"/>
      </w:pPr>
      <w:r>
        <w:t xml:space="preserve">Most of the operational-level longline </w:t>
      </w:r>
      <w:proofErr w:type="spellStart"/>
      <w:r>
        <w:t>logsheets</w:t>
      </w:r>
      <w:proofErr w:type="spellEnd"/>
      <w:r>
        <w:t xml:space="preserve"> sets (59%) did not record any sharks, in contrast XX% observer data for </w:t>
      </w:r>
      <w:proofErr w:type="spellStart"/>
      <w:r>
        <w:t>longine</w:t>
      </w:r>
      <w:proofErr w:type="spellEnd"/>
      <w:r>
        <w:t xml:space="preserve"> did, possible explanations for this discrepancy include underreporting of sharks and that the observer data is not representative of the fishing methods/areas/time periods of the longline fleet as a whole.</w:t>
      </w:r>
    </w:p>
    <w:p w:rsidR="009E1693" w:rsidRDefault="00507487">
      <w:pPr>
        <w:pStyle w:val="BodyText"/>
      </w:pPr>
      <w:r>
        <w:t xml:space="preserve">Operational-level coverage in the purse seine fishery is considerably higher (87%), but only 2.5% of purse seine operational-level </w:t>
      </w:r>
      <w:proofErr w:type="spellStart"/>
      <w:r>
        <w:t>logsheet</w:t>
      </w:r>
      <w:proofErr w:type="spellEnd"/>
      <w:r>
        <w:t xml:space="preserve"> sets reported any shark interactions. In both fisheries, most reported shark interactions are not species-specific given these limitations in operational-level data, aggregated data (5x5 degree square) were used to characterize effort, observer coverage and reported shark catches by flag for both longline and purse seine fisheries. For longlines, this analysis showed clear evidence of non-/under-reporting of sharks by several major longline fishing countries. It also demonstrated that observer coverage is disproportional by region and flag and to an extent month and thus not entirely representative of the fishery</w:t>
      </w:r>
      <w:proofErr w:type="gramStart"/>
      <w:r>
        <w:t>..</w:t>
      </w:r>
      <w:proofErr w:type="gramEnd"/>
      <w:r>
        <w:t xml:space="preserve"> Although the same non-/under-reporting patterns were observed in the purse seine aggregated data, observer coverage in the purse seine fishery is more representative by region and flag. Nevertheless observer data on </w:t>
      </w:r>
      <w:r>
        <w:lastRenderedPageBreak/>
        <w:t>purse seine-caught sharks is limited by the physical practicalities of onboard sampling and the lower diversity of sharks encountered relative to the longline fishery.</w:t>
      </w:r>
    </w:p>
    <w:p w:rsidR="009E1693" w:rsidRDefault="00507487">
      <w:pPr>
        <w:pStyle w:val="BodyText"/>
      </w:pPr>
      <w:r>
        <w:t xml:space="preserve">With the exception of 2014 total effort in the longline fleet has increased, </w:t>
      </w:r>
      <w:proofErr w:type="spellStart"/>
      <w:r>
        <w:t>througthe</w:t>
      </w:r>
      <w:proofErr w:type="spellEnd"/>
      <w:r>
        <w:t xml:space="preserve"> study period (1995-2014) to approximately 800 million hooks annually with nearly half </w:t>
      </w:r>
      <w:proofErr w:type="spellStart"/>
      <w:r>
        <w:t>occuring</w:t>
      </w:r>
      <w:proofErr w:type="spellEnd"/>
      <w:r>
        <w:t xml:space="preserve"> in regions 3 and 4. With the exception of blue shark the high-CPUE indicator more or less steady trends for all species in all </w:t>
      </w:r>
      <w:proofErr w:type="gramStart"/>
      <w:r>
        <w:t>regions,</w:t>
      </w:r>
      <w:proofErr w:type="gramEnd"/>
      <w:r>
        <w:t xml:space="preserve"> however this analysis was hampered by the lack of data throughout the region for species. Notably the proportion of high-CPUE cells for blue shark was decreasing thought the study period for regions 3</w:t>
      </w:r>
      <w:proofErr w:type="gramStart"/>
      <w:r>
        <w:t>,5,and</w:t>
      </w:r>
      <w:proofErr w:type="gramEnd"/>
      <w:r>
        <w:t xml:space="preserve"> 6 with steady or slightly decreasing trends in region 3 and 4, region 1 was data deficient. Interestingly the percentage of positive sets indicator for blue shark showed the opposite trends, increases in regions 3</w:t>
      </w:r>
      <w:proofErr w:type="gramStart"/>
      <w:r>
        <w:t>,5</w:t>
      </w:r>
      <w:proofErr w:type="gramEnd"/>
      <w:r>
        <w:t xml:space="preserve">, and 6 with steady trends in regions 2 and 5. For silky shark there seems to be a slight downward trend in the core regions of 3 and 4, while oceanic whitetip sharks show stable to slightly increasing trends </w:t>
      </w:r>
      <w:proofErr w:type="spellStart"/>
      <w:r>
        <w:t>trends</w:t>
      </w:r>
      <w:proofErr w:type="spellEnd"/>
      <w:r>
        <w:t xml:space="preserve"> throughout all of the regions. </w:t>
      </w:r>
      <w:proofErr w:type="spellStart"/>
      <w:r>
        <w:t>Porbeagle</w:t>
      </w:r>
      <w:proofErr w:type="spellEnd"/>
      <w:r>
        <w:t xml:space="preserve"> sharks in region 5 and 6 show slightly increasing to stable trends. </w:t>
      </w:r>
      <w:proofErr w:type="spellStart"/>
      <w:r>
        <w:t>Mako</w:t>
      </w:r>
      <w:proofErr w:type="spellEnd"/>
      <w:r>
        <w:t xml:space="preserve"> sharks show slightly increasing trends in region 5 and 6, stable trends in regions 3 &amp; 4 and a slightly decreasing trend in region 2, though data is lacking for years 2012-2014. The </w:t>
      </w:r>
      <w:proofErr w:type="spellStart"/>
      <w:r>
        <w:t>proporiton</w:t>
      </w:r>
      <w:proofErr w:type="spellEnd"/>
      <w:r>
        <w:t xml:space="preserve"> of positive sets for thresher sharks showed steady trends throughout the regions, however region 4 is where the </w:t>
      </w:r>
      <w:proofErr w:type="spellStart"/>
      <w:r>
        <w:t>majorty</w:t>
      </w:r>
      <w:proofErr w:type="spellEnd"/>
      <w:r>
        <w:t xml:space="preserve"> of the observed threshers </w:t>
      </w:r>
      <w:proofErr w:type="spellStart"/>
      <w:r>
        <w:t>occured</w:t>
      </w:r>
      <w:proofErr w:type="spellEnd"/>
      <w:r>
        <w:t xml:space="preserve">, in recent years an increase in the proportion of positive sets was evident. Hammerhead sharks had consistent, near zero proportion of positive sets. The observed longline catch composition plots illustrate that blue shark continue to dominate the observed catch in most regions. An exception to this pattern is Region 3 where silky sharks, primarily from shallow sets, are the most frequently observed species. Although there are some minor differences in species composition between observed shallow and deep sets in other regions (e.g. Regions 2 and 4), these may be related to sampling representativeness. Note that downward trends in the number of sharks observed in all regions (except region 3) are partially a result of the reduction in </w:t>
      </w:r>
      <w:proofErr w:type="spellStart"/>
      <w:r>
        <w:t>obeserver</w:t>
      </w:r>
      <w:proofErr w:type="spellEnd"/>
      <w:r>
        <w:t xml:space="preserve"> coverage since 2010. Proportionally more </w:t>
      </w:r>
      <w:proofErr w:type="spellStart"/>
      <w:r>
        <w:t>skilky</w:t>
      </w:r>
      <w:proofErr w:type="spellEnd"/>
      <w:r>
        <w:t xml:space="preserve"> sharks were observed in region 3 than any year since 2008, while the proportion of blue sharks observed during 2014 in regions 2-5 is one of the lowest on record. Analysis of observed purse seine shark catches reveals that silky sharks predominate with the majority of these found in associated sets. In previous years, oceanic whitetip shark was the second-most commonly identified shark in associated sets but this species has been only rarely observed in recent years. Substantial numbers of sharks caught by purse seines were unidentified until 2002-2003.</w:t>
      </w:r>
    </w:p>
    <w:p w:rsidR="009E1693" w:rsidRDefault="00507487">
      <w:pPr>
        <w:pStyle w:val="Heading1"/>
      </w:pPr>
      <w:bookmarkStart w:id="85" w:name="research-recommendations-and-management-"/>
      <w:bookmarkEnd w:id="85"/>
      <w:r>
        <w:t xml:space="preserve"> Research Recommendations and Management Implications</w:t>
      </w:r>
    </w:p>
    <w:p w:rsidR="009E1693" w:rsidRDefault="00507487">
      <w:pPr>
        <w:pStyle w:val="FirstParagraph"/>
      </w:pPr>
      <w:r>
        <w:t xml:space="preserve">This indicator analysis can make informative statements regarding silky shark, oceanic </w:t>
      </w:r>
      <w:proofErr w:type="spellStart"/>
      <w:r>
        <w:t>whtitetip</w:t>
      </w:r>
      <w:proofErr w:type="spellEnd"/>
      <w:r>
        <w:t xml:space="preserve">, </w:t>
      </w:r>
      <w:proofErr w:type="spellStart"/>
      <w:r>
        <w:t>mako</w:t>
      </w:r>
      <w:proofErr w:type="spellEnd"/>
      <w:r>
        <w:t xml:space="preserve"> shark, blue shark and </w:t>
      </w:r>
      <w:proofErr w:type="spellStart"/>
      <w:r>
        <w:t>porbeagle</w:t>
      </w:r>
      <w:proofErr w:type="spellEnd"/>
      <w:r>
        <w:t xml:space="preserve"> sharks, but is somewhat limited in the amount of inference possible for hammerhead and thresher sharks largely due to lack of data. These species are not commonly caught in the tuna and tuna like fisheries in the WCPO, and historically not well reported. Increased observer monitoring is vital to the continued understanding of the less common key shark species. Specific research recommendations include:</w:t>
      </w:r>
    </w:p>
    <w:p w:rsidR="009E1693" w:rsidRDefault="00507487">
      <w:pPr>
        <w:numPr>
          <w:ilvl w:val="0"/>
          <w:numId w:val="5"/>
        </w:numPr>
      </w:pPr>
      <w:r>
        <w:lastRenderedPageBreak/>
        <w:t xml:space="preserve">Research to analyze the </w:t>
      </w:r>
      <w:proofErr w:type="spellStart"/>
      <w:r>
        <w:t>the</w:t>
      </w:r>
      <w:proofErr w:type="spellEnd"/>
      <w:r>
        <w:t xml:space="preserve"> discrepancy include underreporting of sharks in logbooks and how to </w:t>
      </w:r>
      <w:proofErr w:type="spellStart"/>
      <w:r>
        <w:t>uwe</w:t>
      </w:r>
      <w:proofErr w:type="spellEnd"/>
      <w:r>
        <w:t xml:space="preserve"> observer data may that is not representative of the fishing methods/areas/time periods of the longline fleet as a whole.</w:t>
      </w:r>
    </w:p>
    <w:p w:rsidR="009E1693" w:rsidRDefault="00507487">
      <w:pPr>
        <w:numPr>
          <w:ilvl w:val="0"/>
          <w:numId w:val="5"/>
        </w:numPr>
      </w:pPr>
      <w:r>
        <w:t xml:space="preserve">Silky shark and oceanic whitetip sharks have been declining under recent fishing pressure, and likely maintain </w:t>
      </w:r>
      <w:proofErr w:type="spellStart"/>
      <w:r>
        <w:t>theAir</w:t>
      </w:r>
      <w:proofErr w:type="spellEnd"/>
      <w:r>
        <w:t xml:space="preserve"> overfished </w:t>
      </w:r>
      <w:proofErr w:type="spellStart"/>
      <w:r>
        <w:t>satus</w:t>
      </w:r>
      <w:proofErr w:type="spellEnd"/>
      <w:r>
        <w:t xml:space="preserve">. The last assessment for both of </w:t>
      </w:r>
      <w:proofErr w:type="spellStart"/>
      <w:r>
        <w:t>thsese</w:t>
      </w:r>
      <w:proofErr w:type="spellEnd"/>
      <w:r>
        <w:t xml:space="preserve"> species used data for 1995-2009, at this point we could easily add another 5 years of data to these assessments, though this would be most useful for </w:t>
      </w:r>
      <w:proofErr w:type="spellStart"/>
      <w:r>
        <w:t>sikly</w:t>
      </w:r>
      <w:proofErr w:type="spellEnd"/>
      <w:r>
        <w:t xml:space="preserve"> shark to understand how its stock status has changed in recent years in conjunction with the new CMM’s. Another stock assessment of oceanic whitetip would be interesting, however if the population doubled or halved, it would still be overfished.</w:t>
      </w:r>
    </w:p>
    <w:p w:rsidR="009E1693" w:rsidRDefault="00507487">
      <w:pPr>
        <w:numPr>
          <w:ilvl w:val="0"/>
          <w:numId w:val="5"/>
        </w:numPr>
      </w:pPr>
      <w:r>
        <w:t>The authors recommend that this be undertaken again in 2-3 years with a stock assessment for BSH in the south Pacific, and another silky shark assessment in the interim.</w:t>
      </w:r>
    </w:p>
    <w:p w:rsidR="009E1693" w:rsidRDefault="00507487">
      <w:pPr>
        <w:pStyle w:val="Heading1"/>
      </w:pPr>
      <w:bookmarkStart w:id="86" w:name="acknowledgements"/>
      <w:bookmarkEnd w:id="86"/>
      <w:r>
        <w:t>Acknowledgements</w:t>
      </w:r>
    </w:p>
    <w:p w:rsidR="009E1693" w:rsidRDefault="00507487">
      <w:pPr>
        <w:pStyle w:val="Heading1"/>
      </w:pPr>
      <w:bookmarkStart w:id="87" w:name="appendices"/>
      <w:bookmarkEnd w:id="87"/>
      <w:r>
        <w:t>Appendices</w:t>
      </w:r>
    </w:p>
    <w:p w:rsidR="009E1693" w:rsidRDefault="00507487">
      <w:pPr>
        <w:pStyle w:val="Heading2"/>
      </w:pPr>
      <w:bookmarkStart w:id="88" w:name="cpue-indicators.-model-diagnostics-and-e"/>
      <w:bookmarkEnd w:id="88"/>
      <w:proofErr w:type="gramStart"/>
      <w:r>
        <w:t>CPUE Indicators.</w:t>
      </w:r>
      <w:proofErr w:type="gramEnd"/>
      <w:r>
        <w:t xml:space="preserve"> Model diagnostics and extra plots</w:t>
      </w:r>
    </w:p>
    <w:p w:rsidR="009E1693" w:rsidRDefault="00507487">
      <w:pPr>
        <w:pStyle w:val="Heading3"/>
      </w:pPr>
      <w:bookmarkStart w:id="89" w:name="blue-shark-model-diagnostics-and-extra-p"/>
      <w:bookmarkEnd w:id="89"/>
      <w:r>
        <w:t>Blue Shark model diagnostics and extra plots</w:t>
      </w:r>
    </w:p>
    <w:p w:rsidR="009E1693" w:rsidRDefault="00507487">
      <w:pPr>
        <w:pStyle w:val="Heading3"/>
      </w:pPr>
      <w:bookmarkStart w:id="90" w:name="silky-shark-model-diagnostics-and-extra-"/>
      <w:bookmarkEnd w:id="90"/>
      <w:r>
        <w:t>Silky Shark model diagnostics and extra plots</w:t>
      </w:r>
    </w:p>
    <w:p w:rsidR="009E1693" w:rsidRDefault="00507487">
      <w:pPr>
        <w:pStyle w:val="Heading3"/>
      </w:pPr>
      <w:bookmarkStart w:id="91" w:name="oceanic-whitetip-shark-model-diagnostics"/>
      <w:bookmarkEnd w:id="91"/>
      <w:r>
        <w:t>Oceanic Whitetip Shark model diagnostics and extra plots</w:t>
      </w:r>
    </w:p>
    <w:p w:rsidR="009E1693" w:rsidRDefault="00507487">
      <w:pPr>
        <w:pStyle w:val="Heading3"/>
      </w:pPr>
      <w:bookmarkStart w:id="92" w:name="thresher-shark-model-diagnostics-and-ext"/>
      <w:bookmarkEnd w:id="92"/>
      <w:r>
        <w:t>Thresher Shark model diagnostics and extra plots</w:t>
      </w:r>
    </w:p>
    <w:p w:rsidR="009E1693" w:rsidRDefault="00507487">
      <w:pPr>
        <w:pStyle w:val="Heading1"/>
      </w:pPr>
      <w:bookmarkStart w:id="93" w:name="tables"/>
      <w:bookmarkEnd w:id="93"/>
      <w:r>
        <w:t>Tables</w:t>
      </w:r>
    </w:p>
    <w:p w:rsidR="009E1693" w:rsidRDefault="00507487">
      <w:pPr>
        <w:pStyle w:val="TableCaption"/>
      </w:pPr>
      <w:r>
        <w:t>Percent of effort observed in the longline fishery by region.</w:t>
      </w:r>
    </w:p>
    <w:tbl>
      <w:tblPr>
        <w:tblW w:w="0" w:type="pct"/>
        <w:tblLook w:val="07E0" w:firstRow="1" w:lastRow="1" w:firstColumn="1" w:lastColumn="1" w:noHBand="1" w:noVBand="1"/>
      </w:tblPr>
      <w:tblGrid>
        <w:gridCol w:w="748"/>
        <w:gridCol w:w="664"/>
        <w:gridCol w:w="664"/>
        <w:gridCol w:w="664"/>
        <w:gridCol w:w="664"/>
        <w:gridCol w:w="664"/>
        <w:gridCol w:w="664"/>
      </w:tblGrid>
      <w:tr w:rsidR="009E1693">
        <w:tc>
          <w:tcPr>
            <w:tcW w:w="0" w:type="auto"/>
            <w:tcBorders>
              <w:bottom w:val="single" w:sz="0" w:space="0" w:color="auto"/>
            </w:tcBorders>
            <w:vAlign w:val="bottom"/>
          </w:tcPr>
          <w:p w:rsidR="009E1693" w:rsidRDefault="009E1693"/>
        </w:tc>
        <w:tc>
          <w:tcPr>
            <w:tcW w:w="0" w:type="auto"/>
            <w:tcBorders>
              <w:bottom w:val="single" w:sz="0" w:space="0" w:color="auto"/>
            </w:tcBorders>
            <w:vAlign w:val="bottom"/>
          </w:tcPr>
          <w:p w:rsidR="009E1693" w:rsidRDefault="00507487">
            <w:pPr>
              <w:pStyle w:val="Compact"/>
              <w:jc w:val="right"/>
            </w:pPr>
            <w:r>
              <w:t>1</w:t>
            </w:r>
          </w:p>
        </w:tc>
        <w:tc>
          <w:tcPr>
            <w:tcW w:w="0" w:type="auto"/>
            <w:tcBorders>
              <w:bottom w:val="single" w:sz="0" w:space="0" w:color="auto"/>
            </w:tcBorders>
            <w:vAlign w:val="bottom"/>
          </w:tcPr>
          <w:p w:rsidR="009E1693" w:rsidRDefault="00507487">
            <w:pPr>
              <w:pStyle w:val="Compact"/>
              <w:jc w:val="right"/>
            </w:pPr>
            <w:r>
              <w:t>2</w:t>
            </w:r>
          </w:p>
        </w:tc>
        <w:tc>
          <w:tcPr>
            <w:tcW w:w="0" w:type="auto"/>
            <w:tcBorders>
              <w:bottom w:val="single" w:sz="0" w:space="0" w:color="auto"/>
            </w:tcBorders>
            <w:vAlign w:val="bottom"/>
          </w:tcPr>
          <w:p w:rsidR="009E1693" w:rsidRDefault="00507487">
            <w:pPr>
              <w:pStyle w:val="Compact"/>
              <w:jc w:val="right"/>
            </w:pPr>
            <w:r>
              <w:t>3</w:t>
            </w:r>
          </w:p>
        </w:tc>
        <w:tc>
          <w:tcPr>
            <w:tcW w:w="0" w:type="auto"/>
            <w:tcBorders>
              <w:bottom w:val="single" w:sz="0" w:space="0" w:color="auto"/>
            </w:tcBorders>
            <w:vAlign w:val="bottom"/>
          </w:tcPr>
          <w:p w:rsidR="009E1693" w:rsidRDefault="00507487">
            <w:pPr>
              <w:pStyle w:val="Compact"/>
              <w:jc w:val="right"/>
            </w:pPr>
            <w:r>
              <w:t>4</w:t>
            </w:r>
          </w:p>
        </w:tc>
        <w:tc>
          <w:tcPr>
            <w:tcW w:w="0" w:type="auto"/>
            <w:tcBorders>
              <w:bottom w:val="single" w:sz="0" w:space="0" w:color="auto"/>
            </w:tcBorders>
            <w:vAlign w:val="bottom"/>
          </w:tcPr>
          <w:p w:rsidR="009E1693" w:rsidRDefault="00507487">
            <w:pPr>
              <w:pStyle w:val="Compact"/>
              <w:jc w:val="right"/>
            </w:pPr>
            <w:r>
              <w:t>5</w:t>
            </w:r>
          </w:p>
        </w:tc>
        <w:tc>
          <w:tcPr>
            <w:tcW w:w="0" w:type="auto"/>
            <w:tcBorders>
              <w:bottom w:val="single" w:sz="0" w:space="0" w:color="auto"/>
            </w:tcBorders>
            <w:vAlign w:val="bottom"/>
          </w:tcPr>
          <w:p w:rsidR="009E1693" w:rsidRDefault="00507487">
            <w:pPr>
              <w:pStyle w:val="Compact"/>
              <w:jc w:val="right"/>
            </w:pPr>
            <w:r>
              <w:t>6</w:t>
            </w:r>
          </w:p>
        </w:tc>
      </w:tr>
      <w:tr w:rsidR="009E1693">
        <w:tc>
          <w:tcPr>
            <w:tcW w:w="0" w:type="auto"/>
          </w:tcPr>
          <w:p w:rsidR="009E1693" w:rsidRDefault="00507487">
            <w:pPr>
              <w:pStyle w:val="Compact"/>
              <w:jc w:val="right"/>
            </w:pPr>
            <w:r>
              <w:t>1995</w:t>
            </w:r>
          </w:p>
        </w:tc>
        <w:tc>
          <w:tcPr>
            <w:tcW w:w="0" w:type="auto"/>
          </w:tcPr>
          <w:p w:rsidR="009E1693" w:rsidRDefault="00507487">
            <w:pPr>
              <w:pStyle w:val="Compact"/>
              <w:jc w:val="right"/>
            </w:pPr>
            <w:r>
              <w:t>0.00</w:t>
            </w:r>
          </w:p>
        </w:tc>
        <w:tc>
          <w:tcPr>
            <w:tcW w:w="0" w:type="auto"/>
          </w:tcPr>
          <w:p w:rsidR="009E1693" w:rsidRDefault="00507487">
            <w:pPr>
              <w:pStyle w:val="Compact"/>
              <w:jc w:val="right"/>
            </w:pPr>
            <w:r>
              <w:t>0.01</w:t>
            </w:r>
          </w:p>
        </w:tc>
        <w:tc>
          <w:tcPr>
            <w:tcW w:w="0" w:type="auto"/>
          </w:tcPr>
          <w:p w:rsidR="009E1693" w:rsidRDefault="00507487">
            <w:pPr>
              <w:pStyle w:val="Compact"/>
              <w:jc w:val="right"/>
            </w:pPr>
            <w:r>
              <w:t>0.00</w:t>
            </w:r>
          </w:p>
        </w:tc>
        <w:tc>
          <w:tcPr>
            <w:tcW w:w="0" w:type="auto"/>
          </w:tcPr>
          <w:p w:rsidR="009E1693" w:rsidRDefault="00507487">
            <w:pPr>
              <w:pStyle w:val="Compact"/>
              <w:jc w:val="right"/>
            </w:pPr>
            <w:r>
              <w:t>0.00</w:t>
            </w:r>
          </w:p>
        </w:tc>
        <w:tc>
          <w:tcPr>
            <w:tcW w:w="0" w:type="auto"/>
          </w:tcPr>
          <w:p w:rsidR="009E1693" w:rsidRDefault="00507487">
            <w:pPr>
              <w:pStyle w:val="Compact"/>
              <w:jc w:val="right"/>
            </w:pPr>
            <w:r>
              <w:t>0.03</w:t>
            </w:r>
          </w:p>
        </w:tc>
        <w:tc>
          <w:tcPr>
            <w:tcW w:w="0" w:type="auto"/>
          </w:tcPr>
          <w:p w:rsidR="009E1693" w:rsidRDefault="00507487">
            <w:pPr>
              <w:pStyle w:val="Compact"/>
              <w:jc w:val="right"/>
            </w:pPr>
            <w:r>
              <w:t>0.00</w:t>
            </w:r>
          </w:p>
        </w:tc>
      </w:tr>
      <w:tr w:rsidR="009E1693">
        <w:tc>
          <w:tcPr>
            <w:tcW w:w="0" w:type="auto"/>
          </w:tcPr>
          <w:p w:rsidR="009E1693" w:rsidRDefault="00507487">
            <w:pPr>
              <w:pStyle w:val="Compact"/>
              <w:jc w:val="right"/>
            </w:pPr>
            <w:r>
              <w:t>1996</w:t>
            </w:r>
          </w:p>
        </w:tc>
        <w:tc>
          <w:tcPr>
            <w:tcW w:w="0" w:type="auto"/>
          </w:tcPr>
          <w:p w:rsidR="009E1693" w:rsidRDefault="00507487">
            <w:pPr>
              <w:pStyle w:val="Compact"/>
              <w:jc w:val="right"/>
            </w:pPr>
            <w:r>
              <w:t>0.00</w:t>
            </w:r>
          </w:p>
        </w:tc>
        <w:tc>
          <w:tcPr>
            <w:tcW w:w="0" w:type="auto"/>
          </w:tcPr>
          <w:p w:rsidR="009E1693" w:rsidRDefault="00507487">
            <w:pPr>
              <w:pStyle w:val="Compact"/>
              <w:jc w:val="right"/>
            </w:pPr>
            <w:r>
              <w:t>0.02</w:t>
            </w:r>
          </w:p>
        </w:tc>
        <w:tc>
          <w:tcPr>
            <w:tcW w:w="0" w:type="auto"/>
          </w:tcPr>
          <w:p w:rsidR="009E1693" w:rsidRDefault="00507487">
            <w:pPr>
              <w:pStyle w:val="Compact"/>
              <w:jc w:val="right"/>
            </w:pPr>
            <w:r>
              <w:t>0.00</w:t>
            </w:r>
          </w:p>
        </w:tc>
        <w:tc>
          <w:tcPr>
            <w:tcW w:w="0" w:type="auto"/>
          </w:tcPr>
          <w:p w:rsidR="009E1693" w:rsidRDefault="00507487">
            <w:pPr>
              <w:pStyle w:val="Compact"/>
              <w:jc w:val="right"/>
            </w:pPr>
            <w:r>
              <w:t>0.00</w:t>
            </w:r>
          </w:p>
        </w:tc>
        <w:tc>
          <w:tcPr>
            <w:tcW w:w="0" w:type="auto"/>
          </w:tcPr>
          <w:p w:rsidR="009E1693" w:rsidRDefault="00507487">
            <w:pPr>
              <w:pStyle w:val="Compact"/>
              <w:jc w:val="right"/>
            </w:pPr>
            <w:r>
              <w:t>0.03</w:t>
            </w:r>
          </w:p>
        </w:tc>
        <w:tc>
          <w:tcPr>
            <w:tcW w:w="0" w:type="auto"/>
          </w:tcPr>
          <w:p w:rsidR="009E1693" w:rsidRDefault="00507487">
            <w:pPr>
              <w:pStyle w:val="Compact"/>
              <w:jc w:val="right"/>
            </w:pPr>
            <w:r>
              <w:t>0.00</w:t>
            </w:r>
          </w:p>
        </w:tc>
      </w:tr>
      <w:tr w:rsidR="009E1693">
        <w:tc>
          <w:tcPr>
            <w:tcW w:w="0" w:type="auto"/>
          </w:tcPr>
          <w:p w:rsidR="009E1693" w:rsidRDefault="00507487">
            <w:pPr>
              <w:pStyle w:val="Compact"/>
              <w:jc w:val="right"/>
            </w:pPr>
            <w:r>
              <w:t>1997</w:t>
            </w:r>
          </w:p>
        </w:tc>
        <w:tc>
          <w:tcPr>
            <w:tcW w:w="0" w:type="auto"/>
          </w:tcPr>
          <w:p w:rsidR="009E1693" w:rsidRDefault="009E1693"/>
        </w:tc>
        <w:tc>
          <w:tcPr>
            <w:tcW w:w="0" w:type="auto"/>
          </w:tcPr>
          <w:p w:rsidR="009E1693" w:rsidRDefault="00507487">
            <w:pPr>
              <w:pStyle w:val="Compact"/>
              <w:jc w:val="right"/>
            </w:pPr>
            <w:r>
              <w:t>0.02</w:t>
            </w:r>
          </w:p>
        </w:tc>
        <w:tc>
          <w:tcPr>
            <w:tcW w:w="0" w:type="auto"/>
          </w:tcPr>
          <w:p w:rsidR="009E1693" w:rsidRDefault="00507487">
            <w:pPr>
              <w:pStyle w:val="Compact"/>
              <w:jc w:val="right"/>
            </w:pPr>
            <w:r>
              <w:t>0.00</w:t>
            </w:r>
          </w:p>
        </w:tc>
        <w:tc>
          <w:tcPr>
            <w:tcW w:w="0" w:type="auto"/>
          </w:tcPr>
          <w:p w:rsidR="009E1693" w:rsidRDefault="00507487">
            <w:pPr>
              <w:pStyle w:val="Compact"/>
              <w:jc w:val="right"/>
            </w:pPr>
            <w:r>
              <w:t>0.00</w:t>
            </w:r>
          </w:p>
        </w:tc>
        <w:tc>
          <w:tcPr>
            <w:tcW w:w="0" w:type="auto"/>
          </w:tcPr>
          <w:p w:rsidR="009E1693" w:rsidRDefault="00507487">
            <w:pPr>
              <w:pStyle w:val="Compact"/>
              <w:jc w:val="right"/>
            </w:pPr>
            <w:r>
              <w:t>0.03</w:t>
            </w:r>
          </w:p>
        </w:tc>
        <w:tc>
          <w:tcPr>
            <w:tcW w:w="0" w:type="auto"/>
          </w:tcPr>
          <w:p w:rsidR="009E1693" w:rsidRDefault="00507487">
            <w:pPr>
              <w:pStyle w:val="Compact"/>
              <w:jc w:val="right"/>
            </w:pPr>
            <w:r>
              <w:t>0.01</w:t>
            </w:r>
          </w:p>
        </w:tc>
      </w:tr>
      <w:tr w:rsidR="009E1693">
        <w:tc>
          <w:tcPr>
            <w:tcW w:w="0" w:type="auto"/>
          </w:tcPr>
          <w:p w:rsidR="009E1693" w:rsidRDefault="00507487">
            <w:pPr>
              <w:pStyle w:val="Compact"/>
              <w:jc w:val="right"/>
            </w:pPr>
            <w:r>
              <w:t>1998</w:t>
            </w:r>
          </w:p>
        </w:tc>
        <w:tc>
          <w:tcPr>
            <w:tcW w:w="0" w:type="auto"/>
          </w:tcPr>
          <w:p w:rsidR="009E1693" w:rsidRDefault="009E1693"/>
        </w:tc>
        <w:tc>
          <w:tcPr>
            <w:tcW w:w="0" w:type="auto"/>
          </w:tcPr>
          <w:p w:rsidR="009E1693" w:rsidRDefault="00507487">
            <w:pPr>
              <w:pStyle w:val="Compact"/>
              <w:jc w:val="right"/>
            </w:pPr>
            <w:r>
              <w:t>0.02</w:t>
            </w:r>
          </w:p>
        </w:tc>
        <w:tc>
          <w:tcPr>
            <w:tcW w:w="0" w:type="auto"/>
          </w:tcPr>
          <w:p w:rsidR="009E1693" w:rsidRDefault="00507487">
            <w:pPr>
              <w:pStyle w:val="Compact"/>
              <w:jc w:val="right"/>
            </w:pPr>
            <w:r>
              <w:t>0.00</w:t>
            </w:r>
          </w:p>
        </w:tc>
        <w:tc>
          <w:tcPr>
            <w:tcW w:w="0" w:type="auto"/>
          </w:tcPr>
          <w:p w:rsidR="009E1693" w:rsidRDefault="00507487">
            <w:pPr>
              <w:pStyle w:val="Compact"/>
              <w:jc w:val="right"/>
            </w:pPr>
            <w:r>
              <w:t>0.00</w:t>
            </w:r>
          </w:p>
        </w:tc>
        <w:tc>
          <w:tcPr>
            <w:tcW w:w="0" w:type="auto"/>
          </w:tcPr>
          <w:p w:rsidR="009E1693" w:rsidRDefault="00507487">
            <w:pPr>
              <w:pStyle w:val="Compact"/>
              <w:jc w:val="right"/>
            </w:pPr>
            <w:r>
              <w:t>0.02</w:t>
            </w:r>
          </w:p>
        </w:tc>
        <w:tc>
          <w:tcPr>
            <w:tcW w:w="0" w:type="auto"/>
          </w:tcPr>
          <w:p w:rsidR="009E1693" w:rsidRDefault="00507487">
            <w:pPr>
              <w:pStyle w:val="Compact"/>
              <w:jc w:val="right"/>
            </w:pPr>
            <w:r>
              <w:t>0.01</w:t>
            </w:r>
          </w:p>
        </w:tc>
      </w:tr>
      <w:tr w:rsidR="009E1693">
        <w:tc>
          <w:tcPr>
            <w:tcW w:w="0" w:type="auto"/>
          </w:tcPr>
          <w:p w:rsidR="009E1693" w:rsidRDefault="00507487">
            <w:pPr>
              <w:pStyle w:val="Compact"/>
              <w:jc w:val="right"/>
            </w:pPr>
            <w:r>
              <w:t>1999</w:t>
            </w:r>
          </w:p>
        </w:tc>
        <w:tc>
          <w:tcPr>
            <w:tcW w:w="0" w:type="auto"/>
          </w:tcPr>
          <w:p w:rsidR="009E1693" w:rsidRDefault="00507487">
            <w:pPr>
              <w:pStyle w:val="Compact"/>
              <w:jc w:val="right"/>
            </w:pPr>
            <w:r>
              <w:t>0.00</w:t>
            </w:r>
          </w:p>
        </w:tc>
        <w:tc>
          <w:tcPr>
            <w:tcW w:w="0" w:type="auto"/>
          </w:tcPr>
          <w:p w:rsidR="009E1693" w:rsidRDefault="00507487">
            <w:pPr>
              <w:pStyle w:val="Compact"/>
              <w:jc w:val="right"/>
            </w:pPr>
            <w:r>
              <w:t>0.02</w:t>
            </w:r>
          </w:p>
        </w:tc>
        <w:tc>
          <w:tcPr>
            <w:tcW w:w="0" w:type="auto"/>
          </w:tcPr>
          <w:p w:rsidR="009E1693" w:rsidRDefault="00507487">
            <w:pPr>
              <w:pStyle w:val="Compact"/>
              <w:jc w:val="right"/>
            </w:pPr>
            <w:r>
              <w:t>0.00</w:t>
            </w:r>
          </w:p>
        </w:tc>
        <w:tc>
          <w:tcPr>
            <w:tcW w:w="0" w:type="auto"/>
          </w:tcPr>
          <w:p w:rsidR="009E1693" w:rsidRDefault="00507487">
            <w:pPr>
              <w:pStyle w:val="Compact"/>
              <w:jc w:val="right"/>
            </w:pPr>
            <w:r>
              <w:t>0.00</w:t>
            </w:r>
          </w:p>
        </w:tc>
        <w:tc>
          <w:tcPr>
            <w:tcW w:w="0" w:type="auto"/>
          </w:tcPr>
          <w:p w:rsidR="009E1693" w:rsidRDefault="00507487">
            <w:pPr>
              <w:pStyle w:val="Compact"/>
              <w:jc w:val="right"/>
            </w:pPr>
            <w:r>
              <w:t>0.02</w:t>
            </w:r>
          </w:p>
        </w:tc>
        <w:tc>
          <w:tcPr>
            <w:tcW w:w="0" w:type="auto"/>
          </w:tcPr>
          <w:p w:rsidR="009E1693" w:rsidRDefault="00507487">
            <w:pPr>
              <w:pStyle w:val="Compact"/>
              <w:jc w:val="right"/>
            </w:pPr>
            <w:r>
              <w:t>0.00</w:t>
            </w:r>
          </w:p>
        </w:tc>
      </w:tr>
      <w:tr w:rsidR="009E1693">
        <w:tc>
          <w:tcPr>
            <w:tcW w:w="0" w:type="auto"/>
          </w:tcPr>
          <w:p w:rsidR="009E1693" w:rsidRDefault="00507487">
            <w:pPr>
              <w:pStyle w:val="Compact"/>
              <w:jc w:val="right"/>
            </w:pPr>
            <w:r>
              <w:t>2000</w:t>
            </w:r>
          </w:p>
        </w:tc>
        <w:tc>
          <w:tcPr>
            <w:tcW w:w="0" w:type="auto"/>
          </w:tcPr>
          <w:p w:rsidR="009E1693" w:rsidRDefault="009E1693"/>
        </w:tc>
        <w:tc>
          <w:tcPr>
            <w:tcW w:w="0" w:type="auto"/>
          </w:tcPr>
          <w:p w:rsidR="009E1693" w:rsidRDefault="00507487">
            <w:pPr>
              <w:pStyle w:val="Compact"/>
              <w:jc w:val="right"/>
            </w:pPr>
            <w:r>
              <w:t>0.04</w:t>
            </w:r>
          </w:p>
        </w:tc>
        <w:tc>
          <w:tcPr>
            <w:tcW w:w="0" w:type="auto"/>
          </w:tcPr>
          <w:p w:rsidR="009E1693" w:rsidRDefault="00507487">
            <w:pPr>
              <w:pStyle w:val="Compact"/>
              <w:jc w:val="right"/>
            </w:pPr>
            <w:r>
              <w:t>0.00</w:t>
            </w:r>
          </w:p>
        </w:tc>
        <w:tc>
          <w:tcPr>
            <w:tcW w:w="0" w:type="auto"/>
          </w:tcPr>
          <w:p w:rsidR="009E1693" w:rsidRDefault="00507487">
            <w:pPr>
              <w:pStyle w:val="Compact"/>
              <w:jc w:val="right"/>
            </w:pPr>
            <w:r>
              <w:t>0.01</w:t>
            </w:r>
          </w:p>
        </w:tc>
        <w:tc>
          <w:tcPr>
            <w:tcW w:w="0" w:type="auto"/>
          </w:tcPr>
          <w:p w:rsidR="009E1693" w:rsidRDefault="00507487">
            <w:pPr>
              <w:pStyle w:val="Compact"/>
              <w:jc w:val="right"/>
            </w:pPr>
            <w:r>
              <w:t>0.02</w:t>
            </w:r>
          </w:p>
        </w:tc>
        <w:tc>
          <w:tcPr>
            <w:tcW w:w="0" w:type="auto"/>
          </w:tcPr>
          <w:p w:rsidR="009E1693" w:rsidRDefault="00507487">
            <w:pPr>
              <w:pStyle w:val="Compact"/>
              <w:jc w:val="right"/>
            </w:pPr>
            <w:r>
              <w:t>0.00</w:t>
            </w:r>
          </w:p>
        </w:tc>
      </w:tr>
      <w:tr w:rsidR="009E1693">
        <w:tc>
          <w:tcPr>
            <w:tcW w:w="0" w:type="auto"/>
          </w:tcPr>
          <w:p w:rsidR="009E1693" w:rsidRDefault="00507487">
            <w:pPr>
              <w:pStyle w:val="Compact"/>
              <w:jc w:val="right"/>
            </w:pPr>
            <w:r>
              <w:lastRenderedPageBreak/>
              <w:t>2001</w:t>
            </w:r>
          </w:p>
        </w:tc>
        <w:tc>
          <w:tcPr>
            <w:tcW w:w="0" w:type="auto"/>
          </w:tcPr>
          <w:p w:rsidR="009E1693" w:rsidRDefault="009E1693"/>
        </w:tc>
        <w:tc>
          <w:tcPr>
            <w:tcW w:w="0" w:type="auto"/>
          </w:tcPr>
          <w:p w:rsidR="009E1693" w:rsidRDefault="00507487">
            <w:pPr>
              <w:pStyle w:val="Compact"/>
              <w:jc w:val="right"/>
            </w:pPr>
            <w:r>
              <w:t>0.15</w:t>
            </w:r>
          </w:p>
        </w:tc>
        <w:tc>
          <w:tcPr>
            <w:tcW w:w="0" w:type="auto"/>
          </w:tcPr>
          <w:p w:rsidR="009E1693" w:rsidRDefault="00507487">
            <w:pPr>
              <w:pStyle w:val="Compact"/>
              <w:jc w:val="right"/>
            </w:pPr>
            <w:r>
              <w:t>0.00</w:t>
            </w:r>
          </w:p>
        </w:tc>
        <w:tc>
          <w:tcPr>
            <w:tcW w:w="0" w:type="auto"/>
          </w:tcPr>
          <w:p w:rsidR="009E1693" w:rsidRDefault="00507487">
            <w:pPr>
              <w:pStyle w:val="Compact"/>
              <w:jc w:val="right"/>
            </w:pPr>
            <w:r>
              <w:t>0.02</w:t>
            </w:r>
          </w:p>
        </w:tc>
        <w:tc>
          <w:tcPr>
            <w:tcW w:w="0" w:type="auto"/>
          </w:tcPr>
          <w:p w:rsidR="009E1693" w:rsidRDefault="00507487">
            <w:pPr>
              <w:pStyle w:val="Compact"/>
              <w:jc w:val="right"/>
            </w:pPr>
            <w:r>
              <w:t>0.02</w:t>
            </w:r>
          </w:p>
        </w:tc>
        <w:tc>
          <w:tcPr>
            <w:tcW w:w="0" w:type="auto"/>
          </w:tcPr>
          <w:p w:rsidR="009E1693" w:rsidRDefault="00507487">
            <w:pPr>
              <w:pStyle w:val="Compact"/>
              <w:jc w:val="right"/>
            </w:pPr>
            <w:r>
              <w:t>0.00</w:t>
            </w:r>
          </w:p>
        </w:tc>
      </w:tr>
      <w:tr w:rsidR="009E1693">
        <w:tc>
          <w:tcPr>
            <w:tcW w:w="0" w:type="auto"/>
          </w:tcPr>
          <w:p w:rsidR="009E1693" w:rsidRDefault="00507487">
            <w:pPr>
              <w:pStyle w:val="Compact"/>
              <w:jc w:val="right"/>
            </w:pPr>
            <w:r>
              <w:t>2002</w:t>
            </w:r>
          </w:p>
        </w:tc>
        <w:tc>
          <w:tcPr>
            <w:tcW w:w="0" w:type="auto"/>
          </w:tcPr>
          <w:p w:rsidR="009E1693" w:rsidRDefault="009E1693"/>
        </w:tc>
        <w:tc>
          <w:tcPr>
            <w:tcW w:w="0" w:type="auto"/>
          </w:tcPr>
          <w:p w:rsidR="009E1693" w:rsidRDefault="00507487">
            <w:pPr>
              <w:pStyle w:val="Compact"/>
              <w:jc w:val="right"/>
            </w:pPr>
            <w:r>
              <w:t>0.13</w:t>
            </w:r>
          </w:p>
        </w:tc>
        <w:tc>
          <w:tcPr>
            <w:tcW w:w="0" w:type="auto"/>
          </w:tcPr>
          <w:p w:rsidR="009E1693" w:rsidRDefault="00507487">
            <w:pPr>
              <w:pStyle w:val="Compact"/>
              <w:jc w:val="right"/>
            </w:pPr>
            <w:r>
              <w:t>0.00</w:t>
            </w:r>
          </w:p>
        </w:tc>
        <w:tc>
          <w:tcPr>
            <w:tcW w:w="0" w:type="auto"/>
          </w:tcPr>
          <w:p w:rsidR="009E1693" w:rsidRDefault="00507487">
            <w:pPr>
              <w:pStyle w:val="Compact"/>
              <w:jc w:val="right"/>
            </w:pPr>
            <w:r>
              <w:t>0.02</w:t>
            </w:r>
          </w:p>
        </w:tc>
        <w:tc>
          <w:tcPr>
            <w:tcW w:w="0" w:type="auto"/>
          </w:tcPr>
          <w:p w:rsidR="009E1693" w:rsidRDefault="00507487">
            <w:pPr>
              <w:pStyle w:val="Compact"/>
              <w:jc w:val="right"/>
            </w:pPr>
            <w:r>
              <w:t>0.03</w:t>
            </w:r>
          </w:p>
        </w:tc>
        <w:tc>
          <w:tcPr>
            <w:tcW w:w="0" w:type="auto"/>
          </w:tcPr>
          <w:p w:rsidR="009E1693" w:rsidRDefault="00507487">
            <w:pPr>
              <w:pStyle w:val="Compact"/>
              <w:jc w:val="right"/>
            </w:pPr>
            <w:r>
              <w:t>0.00</w:t>
            </w:r>
          </w:p>
        </w:tc>
      </w:tr>
      <w:tr w:rsidR="009E1693">
        <w:tc>
          <w:tcPr>
            <w:tcW w:w="0" w:type="auto"/>
          </w:tcPr>
          <w:p w:rsidR="009E1693" w:rsidRDefault="00507487">
            <w:pPr>
              <w:pStyle w:val="Compact"/>
              <w:jc w:val="right"/>
            </w:pPr>
            <w:r>
              <w:t>2003</w:t>
            </w:r>
          </w:p>
        </w:tc>
        <w:tc>
          <w:tcPr>
            <w:tcW w:w="0" w:type="auto"/>
          </w:tcPr>
          <w:p w:rsidR="009E1693" w:rsidRDefault="009E1693"/>
        </w:tc>
        <w:tc>
          <w:tcPr>
            <w:tcW w:w="0" w:type="auto"/>
          </w:tcPr>
          <w:p w:rsidR="009E1693" w:rsidRDefault="00507487">
            <w:pPr>
              <w:pStyle w:val="Compact"/>
              <w:jc w:val="right"/>
            </w:pPr>
            <w:r>
              <w:t>0.11</w:t>
            </w:r>
          </w:p>
        </w:tc>
        <w:tc>
          <w:tcPr>
            <w:tcW w:w="0" w:type="auto"/>
          </w:tcPr>
          <w:p w:rsidR="009E1693" w:rsidRDefault="00507487">
            <w:pPr>
              <w:pStyle w:val="Compact"/>
              <w:jc w:val="right"/>
            </w:pPr>
            <w:r>
              <w:t>0.00</w:t>
            </w:r>
          </w:p>
        </w:tc>
        <w:tc>
          <w:tcPr>
            <w:tcW w:w="0" w:type="auto"/>
          </w:tcPr>
          <w:p w:rsidR="009E1693" w:rsidRDefault="00507487">
            <w:pPr>
              <w:pStyle w:val="Compact"/>
              <w:jc w:val="right"/>
            </w:pPr>
            <w:r>
              <w:t>0.01</w:t>
            </w:r>
          </w:p>
        </w:tc>
        <w:tc>
          <w:tcPr>
            <w:tcW w:w="0" w:type="auto"/>
          </w:tcPr>
          <w:p w:rsidR="009E1693" w:rsidRDefault="00507487">
            <w:pPr>
              <w:pStyle w:val="Compact"/>
              <w:jc w:val="right"/>
            </w:pPr>
            <w:r>
              <w:t>0.02</w:t>
            </w:r>
          </w:p>
        </w:tc>
        <w:tc>
          <w:tcPr>
            <w:tcW w:w="0" w:type="auto"/>
          </w:tcPr>
          <w:p w:rsidR="009E1693" w:rsidRDefault="00507487">
            <w:pPr>
              <w:pStyle w:val="Compact"/>
              <w:jc w:val="right"/>
            </w:pPr>
            <w:r>
              <w:t>0.01</w:t>
            </w:r>
          </w:p>
        </w:tc>
      </w:tr>
      <w:tr w:rsidR="009E1693">
        <w:tc>
          <w:tcPr>
            <w:tcW w:w="0" w:type="auto"/>
          </w:tcPr>
          <w:p w:rsidR="009E1693" w:rsidRDefault="00507487">
            <w:pPr>
              <w:pStyle w:val="Compact"/>
              <w:jc w:val="right"/>
            </w:pPr>
            <w:r>
              <w:t>2004</w:t>
            </w:r>
          </w:p>
        </w:tc>
        <w:tc>
          <w:tcPr>
            <w:tcW w:w="0" w:type="auto"/>
          </w:tcPr>
          <w:p w:rsidR="009E1693" w:rsidRDefault="009E1693"/>
        </w:tc>
        <w:tc>
          <w:tcPr>
            <w:tcW w:w="0" w:type="auto"/>
          </w:tcPr>
          <w:p w:rsidR="009E1693" w:rsidRDefault="00507487">
            <w:pPr>
              <w:pStyle w:val="Compact"/>
              <w:jc w:val="right"/>
            </w:pPr>
            <w:r>
              <w:t>0.06</w:t>
            </w:r>
          </w:p>
        </w:tc>
        <w:tc>
          <w:tcPr>
            <w:tcW w:w="0" w:type="auto"/>
          </w:tcPr>
          <w:p w:rsidR="009E1693" w:rsidRDefault="00507487">
            <w:pPr>
              <w:pStyle w:val="Compact"/>
              <w:jc w:val="right"/>
            </w:pPr>
            <w:r>
              <w:t>0.00</w:t>
            </w:r>
          </w:p>
        </w:tc>
        <w:tc>
          <w:tcPr>
            <w:tcW w:w="0" w:type="auto"/>
          </w:tcPr>
          <w:p w:rsidR="009E1693" w:rsidRDefault="00507487">
            <w:pPr>
              <w:pStyle w:val="Compact"/>
              <w:jc w:val="right"/>
            </w:pPr>
            <w:r>
              <w:t>0.02</w:t>
            </w:r>
          </w:p>
        </w:tc>
        <w:tc>
          <w:tcPr>
            <w:tcW w:w="0" w:type="auto"/>
          </w:tcPr>
          <w:p w:rsidR="009E1693" w:rsidRDefault="00507487">
            <w:pPr>
              <w:pStyle w:val="Compact"/>
              <w:jc w:val="right"/>
            </w:pPr>
            <w:r>
              <w:t>0.03</w:t>
            </w:r>
          </w:p>
        </w:tc>
        <w:tc>
          <w:tcPr>
            <w:tcW w:w="0" w:type="auto"/>
          </w:tcPr>
          <w:p w:rsidR="009E1693" w:rsidRDefault="00507487">
            <w:pPr>
              <w:pStyle w:val="Compact"/>
              <w:jc w:val="right"/>
            </w:pPr>
            <w:r>
              <w:t>0.01</w:t>
            </w:r>
          </w:p>
        </w:tc>
      </w:tr>
      <w:tr w:rsidR="009E1693">
        <w:tc>
          <w:tcPr>
            <w:tcW w:w="0" w:type="auto"/>
          </w:tcPr>
          <w:p w:rsidR="009E1693" w:rsidRDefault="00507487">
            <w:pPr>
              <w:pStyle w:val="Compact"/>
              <w:jc w:val="right"/>
            </w:pPr>
            <w:r>
              <w:t>2005</w:t>
            </w:r>
          </w:p>
        </w:tc>
        <w:tc>
          <w:tcPr>
            <w:tcW w:w="0" w:type="auto"/>
          </w:tcPr>
          <w:p w:rsidR="009E1693" w:rsidRDefault="009E1693"/>
        </w:tc>
        <w:tc>
          <w:tcPr>
            <w:tcW w:w="0" w:type="auto"/>
          </w:tcPr>
          <w:p w:rsidR="009E1693" w:rsidRDefault="00507487">
            <w:pPr>
              <w:pStyle w:val="Compact"/>
              <w:jc w:val="right"/>
            </w:pPr>
            <w:r>
              <w:t>0.13</w:t>
            </w:r>
          </w:p>
        </w:tc>
        <w:tc>
          <w:tcPr>
            <w:tcW w:w="0" w:type="auto"/>
          </w:tcPr>
          <w:p w:rsidR="009E1693" w:rsidRDefault="00507487">
            <w:pPr>
              <w:pStyle w:val="Compact"/>
              <w:jc w:val="right"/>
            </w:pPr>
            <w:r>
              <w:t>0.00</w:t>
            </w:r>
          </w:p>
        </w:tc>
        <w:tc>
          <w:tcPr>
            <w:tcW w:w="0" w:type="auto"/>
          </w:tcPr>
          <w:p w:rsidR="009E1693" w:rsidRDefault="00507487">
            <w:pPr>
              <w:pStyle w:val="Compact"/>
              <w:jc w:val="right"/>
            </w:pPr>
            <w:r>
              <w:t>0.01</w:t>
            </w:r>
          </w:p>
        </w:tc>
        <w:tc>
          <w:tcPr>
            <w:tcW w:w="0" w:type="auto"/>
          </w:tcPr>
          <w:p w:rsidR="009E1693" w:rsidRDefault="00507487">
            <w:pPr>
              <w:pStyle w:val="Compact"/>
              <w:jc w:val="right"/>
            </w:pPr>
            <w:r>
              <w:t>0.02</w:t>
            </w:r>
          </w:p>
        </w:tc>
        <w:tc>
          <w:tcPr>
            <w:tcW w:w="0" w:type="auto"/>
          </w:tcPr>
          <w:p w:rsidR="009E1693" w:rsidRDefault="00507487">
            <w:pPr>
              <w:pStyle w:val="Compact"/>
              <w:jc w:val="right"/>
            </w:pPr>
            <w:r>
              <w:t>0.01</w:t>
            </w:r>
          </w:p>
        </w:tc>
      </w:tr>
      <w:tr w:rsidR="009E1693">
        <w:tc>
          <w:tcPr>
            <w:tcW w:w="0" w:type="auto"/>
          </w:tcPr>
          <w:p w:rsidR="009E1693" w:rsidRDefault="00507487">
            <w:pPr>
              <w:pStyle w:val="Compact"/>
              <w:jc w:val="right"/>
            </w:pPr>
            <w:r>
              <w:t>2006</w:t>
            </w:r>
          </w:p>
        </w:tc>
        <w:tc>
          <w:tcPr>
            <w:tcW w:w="0" w:type="auto"/>
          </w:tcPr>
          <w:p w:rsidR="009E1693" w:rsidRDefault="009E1693"/>
        </w:tc>
        <w:tc>
          <w:tcPr>
            <w:tcW w:w="0" w:type="auto"/>
          </w:tcPr>
          <w:p w:rsidR="009E1693" w:rsidRDefault="00507487">
            <w:pPr>
              <w:pStyle w:val="Compact"/>
              <w:jc w:val="right"/>
            </w:pPr>
            <w:r>
              <w:t>0.10</w:t>
            </w:r>
          </w:p>
        </w:tc>
        <w:tc>
          <w:tcPr>
            <w:tcW w:w="0" w:type="auto"/>
          </w:tcPr>
          <w:p w:rsidR="009E1693" w:rsidRDefault="00507487">
            <w:pPr>
              <w:pStyle w:val="Compact"/>
              <w:jc w:val="right"/>
            </w:pPr>
            <w:r>
              <w:t>0.00</w:t>
            </w:r>
          </w:p>
        </w:tc>
        <w:tc>
          <w:tcPr>
            <w:tcW w:w="0" w:type="auto"/>
          </w:tcPr>
          <w:p w:rsidR="009E1693" w:rsidRDefault="00507487">
            <w:pPr>
              <w:pStyle w:val="Compact"/>
              <w:jc w:val="right"/>
            </w:pPr>
            <w:r>
              <w:t>0.03</w:t>
            </w:r>
          </w:p>
        </w:tc>
        <w:tc>
          <w:tcPr>
            <w:tcW w:w="0" w:type="auto"/>
          </w:tcPr>
          <w:p w:rsidR="009E1693" w:rsidRDefault="00507487">
            <w:pPr>
              <w:pStyle w:val="Compact"/>
              <w:jc w:val="right"/>
            </w:pPr>
            <w:r>
              <w:t>0.02</w:t>
            </w:r>
          </w:p>
        </w:tc>
        <w:tc>
          <w:tcPr>
            <w:tcW w:w="0" w:type="auto"/>
          </w:tcPr>
          <w:p w:rsidR="009E1693" w:rsidRDefault="00507487">
            <w:pPr>
              <w:pStyle w:val="Compact"/>
              <w:jc w:val="right"/>
            </w:pPr>
            <w:r>
              <w:t>0.02</w:t>
            </w:r>
          </w:p>
        </w:tc>
      </w:tr>
      <w:tr w:rsidR="009E1693">
        <w:tc>
          <w:tcPr>
            <w:tcW w:w="0" w:type="auto"/>
          </w:tcPr>
          <w:p w:rsidR="009E1693" w:rsidRDefault="00507487">
            <w:pPr>
              <w:pStyle w:val="Compact"/>
              <w:jc w:val="right"/>
            </w:pPr>
            <w:r>
              <w:t>2007</w:t>
            </w:r>
          </w:p>
        </w:tc>
        <w:tc>
          <w:tcPr>
            <w:tcW w:w="0" w:type="auto"/>
          </w:tcPr>
          <w:p w:rsidR="009E1693" w:rsidRDefault="009E1693"/>
        </w:tc>
        <w:tc>
          <w:tcPr>
            <w:tcW w:w="0" w:type="auto"/>
          </w:tcPr>
          <w:p w:rsidR="009E1693" w:rsidRDefault="00507487">
            <w:pPr>
              <w:pStyle w:val="Compact"/>
              <w:jc w:val="right"/>
            </w:pPr>
            <w:r>
              <w:t>0.14</w:t>
            </w:r>
          </w:p>
        </w:tc>
        <w:tc>
          <w:tcPr>
            <w:tcW w:w="0" w:type="auto"/>
          </w:tcPr>
          <w:p w:rsidR="009E1693" w:rsidRDefault="00507487">
            <w:pPr>
              <w:pStyle w:val="Compact"/>
              <w:jc w:val="right"/>
            </w:pPr>
            <w:r>
              <w:t>0.00</w:t>
            </w:r>
          </w:p>
        </w:tc>
        <w:tc>
          <w:tcPr>
            <w:tcW w:w="0" w:type="auto"/>
          </w:tcPr>
          <w:p w:rsidR="009E1693" w:rsidRDefault="00507487">
            <w:pPr>
              <w:pStyle w:val="Compact"/>
              <w:jc w:val="right"/>
            </w:pPr>
            <w:r>
              <w:t>0.03</w:t>
            </w:r>
          </w:p>
        </w:tc>
        <w:tc>
          <w:tcPr>
            <w:tcW w:w="0" w:type="auto"/>
          </w:tcPr>
          <w:p w:rsidR="009E1693" w:rsidRDefault="00507487">
            <w:pPr>
              <w:pStyle w:val="Compact"/>
              <w:jc w:val="right"/>
            </w:pPr>
            <w:r>
              <w:t>0.02</w:t>
            </w:r>
          </w:p>
        </w:tc>
        <w:tc>
          <w:tcPr>
            <w:tcW w:w="0" w:type="auto"/>
          </w:tcPr>
          <w:p w:rsidR="009E1693" w:rsidRDefault="00507487">
            <w:pPr>
              <w:pStyle w:val="Compact"/>
              <w:jc w:val="right"/>
            </w:pPr>
            <w:r>
              <w:t>0.01</w:t>
            </w:r>
          </w:p>
        </w:tc>
      </w:tr>
      <w:tr w:rsidR="009E1693">
        <w:tc>
          <w:tcPr>
            <w:tcW w:w="0" w:type="auto"/>
          </w:tcPr>
          <w:p w:rsidR="009E1693" w:rsidRDefault="00507487">
            <w:pPr>
              <w:pStyle w:val="Compact"/>
              <w:jc w:val="right"/>
            </w:pPr>
            <w:r>
              <w:t>2008</w:t>
            </w:r>
          </w:p>
        </w:tc>
        <w:tc>
          <w:tcPr>
            <w:tcW w:w="0" w:type="auto"/>
          </w:tcPr>
          <w:p w:rsidR="009E1693" w:rsidRDefault="009E1693"/>
        </w:tc>
        <w:tc>
          <w:tcPr>
            <w:tcW w:w="0" w:type="auto"/>
          </w:tcPr>
          <w:p w:rsidR="009E1693" w:rsidRDefault="00507487">
            <w:pPr>
              <w:pStyle w:val="Compact"/>
              <w:jc w:val="right"/>
            </w:pPr>
            <w:r>
              <w:t>0.16</w:t>
            </w:r>
          </w:p>
        </w:tc>
        <w:tc>
          <w:tcPr>
            <w:tcW w:w="0" w:type="auto"/>
          </w:tcPr>
          <w:p w:rsidR="009E1693" w:rsidRDefault="00507487">
            <w:pPr>
              <w:pStyle w:val="Compact"/>
              <w:jc w:val="right"/>
            </w:pPr>
            <w:r>
              <w:t>0.00</w:t>
            </w:r>
          </w:p>
        </w:tc>
        <w:tc>
          <w:tcPr>
            <w:tcW w:w="0" w:type="auto"/>
          </w:tcPr>
          <w:p w:rsidR="009E1693" w:rsidRDefault="00507487">
            <w:pPr>
              <w:pStyle w:val="Compact"/>
              <w:jc w:val="right"/>
            </w:pPr>
            <w:r>
              <w:t>0.01</w:t>
            </w:r>
          </w:p>
        </w:tc>
        <w:tc>
          <w:tcPr>
            <w:tcW w:w="0" w:type="auto"/>
          </w:tcPr>
          <w:p w:rsidR="009E1693" w:rsidRDefault="00507487">
            <w:pPr>
              <w:pStyle w:val="Compact"/>
              <w:jc w:val="right"/>
            </w:pPr>
            <w:r>
              <w:t>0.02</w:t>
            </w:r>
          </w:p>
        </w:tc>
        <w:tc>
          <w:tcPr>
            <w:tcW w:w="0" w:type="auto"/>
          </w:tcPr>
          <w:p w:rsidR="009E1693" w:rsidRDefault="00507487">
            <w:pPr>
              <w:pStyle w:val="Compact"/>
              <w:jc w:val="right"/>
            </w:pPr>
            <w:r>
              <w:t>0.01</w:t>
            </w:r>
          </w:p>
        </w:tc>
      </w:tr>
      <w:tr w:rsidR="009E1693">
        <w:tc>
          <w:tcPr>
            <w:tcW w:w="0" w:type="auto"/>
          </w:tcPr>
          <w:p w:rsidR="009E1693" w:rsidRDefault="00507487">
            <w:pPr>
              <w:pStyle w:val="Compact"/>
              <w:jc w:val="right"/>
            </w:pPr>
            <w:r>
              <w:t>2009</w:t>
            </w:r>
          </w:p>
        </w:tc>
        <w:tc>
          <w:tcPr>
            <w:tcW w:w="0" w:type="auto"/>
          </w:tcPr>
          <w:p w:rsidR="009E1693" w:rsidRDefault="009E1693"/>
        </w:tc>
        <w:tc>
          <w:tcPr>
            <w:tcW w:w="0" w:type="auto"/>
          </w:tcPr>
          <w:p w:rsidR="009E1693" w:rsidRDefault="00507487">
            <w:pPr>
              <w:pStyle w:val="Compact"/>
              <w:jc w:val="right"/>
            </w:pPr>
            <w:r>
              <w:t>0.16</w:t>
            </w:r>
          </w:p>
        </w:tc>
        <w:tc>
          <w:tcPr>
            <w:tcW w:w="0" w:type="auto"/>
          </w:tcPr>
          <w:p w:rsidR="009E1693" w:rsidRDefault="00507487">
            <w:pPr>
              <w:pStyle w:val="Compact"/>
              <w:jc w:val="right"/>
            </w:pPr>
            <w:r>
              <w:t>0.00</w:t>
            </w:r>
          </w:p>
        </w:tc>
        <w:tc>
          <w:tcPr>
            <w:tcW w:w="0" w:type="auto"/>
          </w:tcPr>
          <w:p w:rsidR="009E1693" w:rsidRDefault="00507487">
            <w:pPr>
              <w:pStyle w:val="Compact"/>
              <w:jc w:val="right"/>
            </w:pPr>
            <w:r>
              <w:t>0.02</w:t>
            </w:r>
          </w:p>
        </w:tc>
        <w:tc>
          <w:tcPr>
            <w:tcW w:w="0" w:type="auto"/>
          </w:tcPr>
          <w:p w:rsidR="009E1693" w:rsidRDefault="00507487">
            <w:pPr>
              <w:pStyle w:val="Compact"/>
              <w:jc w:val="right"/>
            </w:pPr>
            <w:r>
              <w:t>0.03</w:t>
            </w:r>
          </w:p>
        </w:tc>
        <w:tc>
          <w:tcPr>
            <w:tcW w:w="0" w:type="auto"/>
          </w:tcPr>
          <w:p w:rsidR="009E1693" w:rsidRDefault="00507487">
            <w:pPr>
              <w:pStyle w:val="Compact"/>
              <w:jc w:val="right"/>
            </w:pPr>
            <w:r>
              <w:t>0.01</w:t>
            </w:r>
          </w:p>
        </w:tc>
      </w:tr>
      <w:tr w:rsidR="009E1693">
        <w:tc>
          <w:tcPr>
            <w:tcW w:w="0" w:type="auto"/>
          </w:tcPr>
          <w:p w:rsidR="009E1693" w:rsidRDefault="00507487">
            <w:pPr>
              <w:pStyle w:val="Compact"/>
              <w:jc w:val="right"/>
            </w:pPr>
            <w:r>
              <w:t>2010</w:t>
            </w:r>
          </w:p>
        </w:tc>
        <w:tc>
          <w:tcPr>
            <w:tcW w:w="0" w:type="auto"/>
          </w:tcPr>
          <w:p w:rsidR="009E1693" w:rsidRDefault="00507487">
            <w:pPr>
              <w:pStyle w:val="Compact"/>
              <w:jc w:val="right"/>
            </w:pPr>
            <w:r>
              <w:t>0.00</w:t>
            </w:r>
          </w:p>
        </w:tc>
        <w:tc>
          <w:tcPr>
            <w:tcW w:w="0" w:type="auto"/>
          </w:tcPr>
          <w:p w:rsidR="009E1693" w:rsidRDefault="00507487">
            <w:pPr>
              <w:pStyle w:val="Compact"/>
              <w:jc w:val="right"/>
            </w:pPr>
            <w:r>
              <w:t>0.16</w:t>
            </w:r>
          </w:p>
        </w:tc>
        <w:tc>
          <w:tcPr>
            <w:tcW w:w="0" w:type="auto"/>
          </w:tcPr>
          <w:p w:rsidR="009E1693" w:rsidRDefault="00507487">
            <w:pPr>
              <w:pStyle w:val="Compact"/>
              <w:jc w:val="right"/>
            </w:pPr>
            <w:r>
              <w:t>0.00</w:t>
            </w:r>
          </w:p>
        </w:tc>
        <w:tc>
          <w:tcPr>
            <w:tcW w:w="0" w:type="auto"/>
          </w:tcPr>
          <w:p w:rsidR="009E1693" w:rsidRDefault="00507487">
            <w:pPr>
              <w:pStyle w:val="Compact"/>
              <w:jc w:val="right"/>
            </w:pPr>
            <w:r>
              <w:t>0.01</w:t>
            </w:r>
          </w:p>
        </w:tc>
        <w:tc>
          <w:tcPr>
            <w:tcW w:w="0" w:type="auto"/>
          </w:tcPr>
          <w:p w:rsidR="009E1693" w:rsidRDefault="00507487">
            <w:pPr>
              <w:pStyle w:val="Compact"/>
              <w:jc w:val="right"/>
            </w:pPr>
            <w:r>
              <w:t>0.02</w:t>
            </w:r>
          </w:p>
        </w:tc>
        <w:tc>
          <w:tcPr>
            <w:tcW w:w="0" w:type="auto"/>
          </w:tcPr>
          <w:p w:rsidR="009E1693" w:rsidRDefault="00507487">
            <w:pPr>
              <w:pStyle w:val="Compact"/>
              <w:jc w:val="right"/>
            </w:pPr>
            <w:r>
              <w:t>0.01</w:t>
            </w:r>
          </w:p>
        </w:tc>
      </w:tr>
      <w:tr w:rsidR="009E1693">
        <w:tc>
          <w:tcPr>
            <w:tcW w:w="0" w:type="auto"/>
          </w:tcPr>
          <w:p w:rsidR="009E1693" w:rsidRDefault="00507487">
            <w:pPr>
              <w:pStyle w:val="Compact"/>
              <w:jc w:val="right"/>
            </w:pPr>
            <w:r>
              <w:t>2011</w:t>
            </w:r>
          </w:p>
        </w:tc>
        <w:tc>
          <w:tcPr>
            <w:tcW w:w="0" w:type="auto"/>
          </w:tcPr>
          <w:p w:rsidR="009E1693" w:rsidRDefault="009E1693"/>
        </w:tc>
        <w:tc>
          <w:tcPr>
            <w:tcW w:w="0" w:type="auto"/>
          </w:tcPr>
          <w:p w:rsidR="009E1693" w:rsidRDefault="00507487">
            <w:pPr>
              <w:pStyle w:val="Compact"/>
              <w:jc w:val="right"/>
            </w:pPr>
            <w:r>
              <w:t>0.12</w:t>
            </w:r>
          </w:p>
        </w:tc>
        <w:tc>
          <w:tcPr>
            <w:tcW w:w="0" w:type="auto"/>
          </w:tcPr>
          <w:p w:rsidR="009E1693" w:rsidRDefault="00507487">
            <w:pPr>
              <w:pStyle w:val="Compact"/>
              <w:jc w:val="right"/>
            </w:pPr>
            <w:r>
              <w:t>0.00</w:t>
            </w:r>
          </w:p>
        </w:tc>
        <w:tc>
          <w:tcPr>
            <w:tcW w:w="0" w:type="auto"/>
          </w:tcPr>
          <w:p w:rsidR="009E1693" w:rsidRDefault="00507487">
            <w:pPr>
              <w:pStyle w:val="Compact"/>
              <w:jc w:val="right"/>
            </w:pPr>
            <w:r>
              <w:t>0.01</w:t>
            </w:r>
          </w:p>
        </w:tc>
        <w:tc>
          <w:tcPr>
            <w:tcW w:w="0" w:type="auto"/>
          </w:tcPr>
          <w:p w:rsidR="009E1693" w:rsidRDefault="00507487">
            <w:pPr>
              <w:pStyle w:val="Compact"/>
              <w:jc w:val="right"/>
            </w:pPr>
            <w:r>
              <w:t>0.02</w:t>
            </w:r>
          </w:p>
        </w:tc>
        <w:tc>
          <w:tcPr>
            <w:tcW w:w="0" w:type="auto"/>
          </w:tcPr>
          <w:p w:rsidR="009E1693" w:rsidRDefault="00507487">
            <w:pPr>
              <w:pStyle w:val="Compact"/>
              <w:jc w:val="right"/>
            </w:pPr>
            <w:r>
              <w:t>0.01</w:t>
            </w:r>
          </w:p>
        </w:tc>
      </w:tr>
      <w:tr w:rsidR="009E1693">
        <w:tc>
          <w:tcPr>
            <w:tcW w:w="0" w:type="auto"/>
          </w:tcPr>
          <w:p w:rsidR="009E1693" w:rsidRDefault="00507487">
            <w:pPr>
              <w:pStyle w:val="Compact"/>
              <w:jc w:val="right"/>
            </w:pPr>
            <w:r>
              <w:t>2012</w:t>
            </w:r>
          </w:p>
        </w:tc>
        <w:tc>
          <w:tcPr>
            <w:tcW w:w="0" w:type="auto"/>
          </w:tcPr>
          <w:p w:rsidR="009E1693" w:rsidRDefault="009E1693"/>
        </w:tc>
        <w:tc>
          <w:tcPr>
            <w:tcW w:w="0" w:type="auto"/>
          </w:tcPr>
          <w:p w:rsidR="009E1693" w:rsidRDefault="009E1693"/>
        </w:tc>
        <w:tc>
          <w:tcPr>
            <w:tcW w:w="0" w:type="auto"/>
          </w:tcPr>
          <w:p w:rsidR="009E1693" w:rsidRDefault="00507487">
            <w:pPr>
              <w:pStyle w:val="Compact"/>
              <w:jc w:val="right"/>
            </w:pPr>
            <w:r>
              <w:t>0.00</w:t>
            </w:r>
          </w:p>
        </w:tc>
        <w:tc>
          <w:tcPr>
            <w:tcW w:w="0" w:type="auto"/>
          </w:tcPr>
          <w:p w:rsidR="009E1693" w:rsidRDefault="00507487">
            <w:pPr>
              <w:pStyle w:val="Compact"/>
              <w:jc w:val="right"/>
            </w:pPr>
            <w:r>
              <w:t>0.00</w:t>
            </w:r>
          </w:p>
        </w:tc>
        <w:tc>
          <w:tcPr>
            <w:tcW w:w="0" w:type="auto"/>
          </w:tcPr>
          <w:p w:rsidR="009E1693" w:rsidRDefault="00507487">
            <w:pPr>
              <w:pStyle w:val="Compact"/>
              <w:jc w:val="right"/>
            </w:pPr>
            <w:r>
              <w:t>0.01</w:t>
            </w:r>
          </w:p>
        </w:tc>
        <w:tc>
          <w:tcPr>
            <w:tcW w:w="0" w:type="auto"/>
          </w:tcPr>
          <w:p w:rsidR="009E1693" w:rsidRDefault="00507487">
            <w:pPr>
              <w:pStyle w:val="Compact"/>
              <w:jc w:val="right"/>
            </w:pPr>
            <w:r>
              <w:t>0.01</w:t>
            </w:r>
          </w:p>
        </w:tc>
      </w:tr>
      <w:tr w:rsidR="009E1693">
        <w:tc>
          <w:tcPr>
            <w:tcW w:w="0" w:type="auto"/>
          </w:tcPr>
          <w:p w:rsidR="009E1693" w:rsidRDefault="00507487">
            <w:pPr>
              <w:pStyle w:val="Compact"/>
              <w:jc w:val="right"/>
            </w:pPr>
            <w:r>
              <w:t>2013</w:t>
            </w:r>
          </w:p>
        </w:tc>
        <w:tc>
          <w:tcPr>
            <w:tcW w:w="0" w:type="auto"/>
          </w:tcPr>
          <w:p w:rsidR="009E1693" w:rsidRDefault="009E1693"/>
        </w:tc>
        <w:tc>
          <w:tcPr>
            <w:tcW w:w="0" w:type="auto"/>
          </w:tcPr>
          <w:p w:rsidR="009E1693" w:rsidRDefault="009E1693"/>
        </w:tc>
        <w:tc>
          <w:tcPr>
            <w:tcW w:w="0" w:type="auto"/>
          </w:tcPr>
          <w:p w:rsidR="009E1693" w:rsidRDefault="00507487">
            <w:pPr>
              <w:pStyle w:val="Compact"/>
              <w:jc w:val="right"/>
            </w:pPr>
            <w:r>
              <w:t>0.00</w:t>
            </w:r>
          </w:p>
        </w:tc>
        <w:tc>
          <w:tcPr>
            <w:tcW w:w="0" w:type="auto"/>
          </w:tcPr>
          <w:p w:rsidR="009E1693" w:rsidRDefault="00507487">
            <w:pPr>
              <w:pStyle w:val="Compact"/>
              <w:jc w:val="right"/>
            </w:pPr>
            <w:r>
              <w:t>0.00</w:t>
            </w:r>
          </w:p>
        </w:tc>
        <w:tc>
          <w:tcPr>
            <w:tcW w:w="0" w:type="auto"/>
          </w:tcPr>
          <w:p w:rsidR="009E1693" w:rsidRDefault="00507487">
            <w:pPr>
              <w:pStyle w:val="Compact"/>
              <w:jc w:val="right"/>
            </w:pPr>
            <w:r>
              <w:t>0.02</w:t>
            </w:r>
          </w:p>
        </w:tc>
        <w:tc>
          <w:tcPr>
            <w:tcW w:w="0" w:type="auto"/>
          </w:tcPr>
          <w:p w:rsidR="009E1693" w:rsidRDefault="00507487">
            <w:pPr>
              <w:pStyle w:val="Compact"/>
              <w:jc w:val="right"/>
            </w:pPr>
            <w:r>
              <w:t>0.02</w:t>
            </w:r>
          </w:p>
        </w:tc>
      </w:tr>
      <w:tr w:rsidR="009E1693">
        <w:tc>
          <w:tcPr>
            <w:tcW w:w="0" w:type="auto"/>
          </w:tcPr>
          <w:p w:rsidR="009E1693" w:rsidRDefault="00507487">
            <w:pPr>
              <w:pStyle w:val="Compact"/>
              <w:jc w:val="right"/>
            </w:pPr>
            <w:r>
              <w:t>2014</w:t>
            </w:r>
          </w:p>
        </w:tc>
        <w:tc>
          <w:tcPr>
            <w:tcW w:w="0" w:type="auto"/>
          </w:tcPr>
          <w:p w:rsidR="009E1693" w:rsidRDefault="009E1693"/>
        </w:tc>
        <w:tc>
          <w:tcPr>
            <w:tcW w:w="0" w:type="auto"/>
          </w:tcPr>
          <w:p w:rsidR="009E1693" w:rsidRDefault="009E1693"/>
        </w:tc>
        <w:tc>
          <w:tcPr>
            <w:tcW w:w="0" w:type="auto"/>
          </w:tcPr>
          <w:p w:rsidR="009E1693" w:rsidRDefault="00507487">
            <w:pPr>
              <w:pStyle w:val="Compact"/>
              <w:jc w:val="right"/>
            </w:pPr>
            <w:r>
              <w:t>0.00</w:t>
            </w:r>
          </w:p>
        </w:tc>
        <w:tc>
          <w:tcPr>
            <w:tcW w:w="0" w:type="auto"/>
          </w:tcPr>
          <w:p w:rsidR="009E1693" w:rsidRDefault="00507487">
            <w:pPr>
              <w:pStyle w:val="Compact"/>
              <w:jc w:val="right"/>
            </w:pPr>
            <w:r>
              <w:t>0.00</w:t>
            </w:r>
          </w:p>
        </w:tc>
        <w:tc>
          <w:tcPr>
            <w:tcW w:w="0" w:type="auto"/>
          </w:tcPr>
          <w:p w:rsidR="009E1693" w:rsidRDefault="00507487">
            <w:pPr>
              <w:pStyle w:val="Compact"/>
              <w:jc w:val="right"/>
            </w:pPr>
            <w:r>
              <w:t>0.02</w:t>
            </w:r>
          </w:p>
        </w:tc>
        <w:tc>
          <w:tcPr>
            <w:tcW w:w="0" w:type="auto"/>
          </w:tcPr>
          <w:p w:rsidR="009E1693" w:rsidRDefault="00507487">
            <w:pPr>
              <w:pStyle w:val="Compact"/>
              <w:jc w:val="right"/>
            </w:pPr>
            <w:r>
              <w:t>0.00</w:t>
            </w:r>
          </w:p>
        </w:tc>
      </w:tr>
    </w:tbl>
    <w:p w:rsidR="009E1693" w:rsidRDefault="00507487">
      <w:pPr>
        <w:pStyle w:val="TableCaption"/>
      </w:pPr>
      <w:r>
        <w:t xml:space="preserve">Percent of </w:t>
      </w:r>
      <w:proofErr w:type="spellStart"/>
      <w:r>
        <w:t>Logsheets</w:t>
      </w:r>
      <w:proofErr w:type="spellEnd"/>
      <w:r>
        <w:t xml:space="preserve"> reporting sharks to species, longline fishery by region.</w:t>
      </w:r>
    </w:p>
    <w:tbl>
      <w:tblPr>
        <w:tblW w:w="0" w:type="pct"/>
        <w:tblLook w:val="07E0" w:firstRow="1" w:lastRow="1" w:firstColumn="1" w:lastColumn="1" w:noHBand="1" w:noVBand="1"/>
      </w:tblPr>
      <w:tblGrid>
        <w:gridCol w:w="576"/>
        <w:gridCol w:w="1500"/>
        <w:gridCol w:w="1500"/>
        <w:gridCol w:w="1500"/>
        <w:gridCol w:w="1500"/>
        <w:gridCol w:w="1500"/>
        <w:gridCol w:w="1500"/>
      </w:tblGrid>
      <w:tr w:rsidR="009E1693">
        <w:tc>
          <w:tcPr>
            <w:tcW w:w="0" w:type="auto"/>
            <w:tcBorders>
              <w:bottom w:val="single" w:sz="0" w:space="0" w:color="auto"/>
            </w:tcBorders>
            <w:vAlign w:val="bottom"/>
          </w:tcPr>
          <w:p w:rsidR="009E1693" w:rsidRDefault="009E1693"/>
        </w:tc>
        <w:tc>
          <w:tcPr>
            <w:tcW w:w="0" w:type="auto"/>
            <w:tcBorders>
              <w:bottom w:val="single" w:sz="0" w:space="0" w:color="auto"/>
            </w:tcBorders>
            <w:vAlign w:val="bottom"/>
          </w:tcPr>
          <w:p w:rsidR="009E1693" w:rsidRDefault="00507487">
            <w:pPr>
              <w:pStyle w:val="Compact"/>
              <w:jc w:val="right"/>
            </w:pPr>
            <w:r>
              <w:t>Log%Report_Reg1</w:t>
            </w:r>
          </w:p>
        </w:tc>
        <w:tc>
          <w:tcPr>
            <w:tcW w:w="0" w:type="auto"/>
            <w:tcBorders>
              <w:bottom w:val="single" w:sz="0" w:space="0" w:color="auto"/>
            </w:tcBorders>
            <w:vAlign w:val="bottom"/>
          </w:tcPr>
          <w:p w:rsidR="009E1693" w:rsidRDefault="00507487">
            <w:pPr>
              <w:pStyle w:val="Compact"/>
              <w:jc w:val="right"/>
            </w:pPr>
            <w:r>
              <w:t>Log%Report_Reg2</w:t>
            </w:r>
          </w:p>
        </w:tc>
        <w:tc>
          <w:tcPr>
            <w:tcW w:w="0" w:type="auto"/>
            <w:tcBorders>
              <w:bottom w:val="single" w:sz="0" w:space="0" w:color="auto"/>
            </w:tcBorders>
            <w:vAlign w:val="bottom"/>
          </w:tcPr>
          <w:p w:rsidR="009E1693" w:rsidRDefault="00507487">
            <w:pPr>
              <w:pStyle w:val="Compact"/>
              <w:jc w:val="right"/>
            </w:pPr>
            <w:r>
              <w:t>Log%Report_Reg3</w:t>
            </w:r>
          </w:p>
        </w:tc>
        <w:tc>
          <w:tcPr>
            <w:tcW w:w="0" w:type="auto"/>
            <w:tcBorders>
              <w:bottom w:val="single" w:sz="0" w:space="0" w:color="auto"/>
            </w:tcBorders>
            <w:vAlign w:val="bottom"/>
          </w:tcPr>
          <w:p w:rsidR="009E1693" w:rsidRDefault="00507487">
            <w:pPr>
              <w:pStyle w:val="Compact"/>
              <w:jc w:val="right"/>
            </w:pPr>
            <w:r>
              <w:t>Log%Report_Reg4</w:t>
            </w:r>
          </w:p>
        </w:tc>
        <w:tc>
          <w:tcPr>
            <w:tcW w:w="0" w:type="auto"/>
            <w:tcBorders>
              <w:bottom w:val="single" w:sz="0" w:space="0" w:color="auto"/>
            </w:tcBorders>
            <w:vAlign w:val="bottom"/>
          </w:tcPr>
          <w:p w:rsidR="009E1693" w:rsidRDefault="00507487">
            <w:pPr>
              <w:pStyle w:val="Compact"/>
              <w:jc w:val="right"/>
            </w:pPr>
            <w:r>
              <w:t>Log%Report_Reg5</w:t>
            </w:r>
          </w:p>
        </w:tc>
        <w:tc>
          <w:tcPr>
            <w:tcW w:w="0" w:type="auto"/>
            <w:tcBorders>
              <w:bottom w:val="single" w:sz="0" w:space="0" w:color="auto"/>
            </w:tcBorders>
            <w:vAlign w:val="bottom"/>
          </w:tcPr>
          <w:p w:rsidR="009E1693" w:rsidRDefault="00507487">
            <w:pPr>
              <w:pStyle w:val="Compact"/>
              <w:jc w:val="right"/>
            </w:pPr>
            <w:r>
              <w:t>Log%Report_Reg6</w:t>
            </w:r>
          </w:p>
        </w:tc>
      </w:tr>
      <w:tr w:rsidR="009E1693">
        <w:tc>
          <w:tcPr>
            <w:tcW w:w="0" w:type="auto"/>
          </w:tcPr>
          <w:p w:rsidR="009E1693" w:rsidRDefault="00507487">
            <w:pPr>
              <w:pStyle w:val="Compact"/>
              <w:jc w:val="right"/>
            </w:pPr>
            <w:r>
              <w:t>1995</w:t>
            </w:r>
          </w:p>
        </w:tc>
        <w:tc>
          <w:tcPr>
            <w:tcW w:w="0" w:type="auto"/>
          </w:tcPr>
          <w:p w:rsidR="009E1693" w:rsidRDefault="009E1693"/>
        </w:tc>
        <w:tc>
          <w:tcPr>
            <w:tcW w:w="0" w:type="auto"/>
          </w:tcPr>
          <w:p w:rsidR="009E1693" w:rsidRDefault="009E1693"/>
        </w:tc>
        <w:tc>
          <w:tcPr>
            <w:tcW w:w="0" w:type="auto"/>
          </w:tcPr>
          <w:p w:rsidR="009E1693" w:rsidRDefault="00507487">
            <w:pPr>
              <w:pStyle w:val="Compact"/>
              <w:jc w:val="right"/>
            </w:pPr>
            <w:r>
              <w:t>0.30</w:t>
            </w:r>
          </w:p>
        </w:tc>
        <w:tc>
          <w:tcPr>
            <w:tcW w:w="0" w:type="auto"/>
          </w:tcPr>
          <w:p w:rsidR="009E1693" w:rsidRDefault="00507487">
            <w:pPr>
              <w:pStyle w:val="Compact"/>
              <w:jc w:val="right"/>
            </w:pPr>
            <w:r>
              <w:t>0.08</w:t>
            </w:r>
          </w:p>
        </w:tc>
        <w:tc>
          <w:tcPr>
            <w:tcW w:w="0" w:type="auto"/>
          </w:tcPr>
          <w:p w:rsidR="009E1693" w:rsidRDefault="00507487">
            <w:pPr>
              <w:pStyle w:val="Compact"/>
              <w:jc w:val="right"/>
            </w:pPr>
            <w:r>
              <w:t>0.49</w:t>
            </w:r>
          </w:p>
        </w:tc>
        <w:tc>
          <w:tcPr>
            <w:tcW w:w="0" w:type="auto"/>
          </w:tcPr>
          <w:p w:rsidR="009E1693" w:rsidRDefault="00507487">
            <w:pPr>
              <w:pStyle w:val="Compact"/>
              <w:jc w:val="right"/>
            </w:pPr>
            <w:r>
              <w:t>0.34</w:t>
            </w:r>
          </w:p>
        </w:tc>
      </w:tr>
      <w:tr w:rsidR="009E1693">
        <w:tc>
          <w:tcPr>
            <w:tcW w:w="0" w:type="auto"/>
          </w:tcPr>
          <w:p w:rsidR="009E1693" w:rsidRDefault="00507487">
            <w:pPr>
              <w:pStyle w:val="Compact"/>
              <w:jc w:val="right"/>
            </w:pPr>
            <w:r>
              <w:t>1996</w:t>
            </w:r>
          </w:p>
        </w:tc>
        <w:tc>
          <w:tcPr>
            <w:tcW w:w="0" w:type="auto"/>
          </w:tcPr>
          <w:p w:rsidR="009E1693" w:rsidRDefault="009E1693"/>
        </w:tc>
        <w:tc>
          <w:tcPr>
            <w:tcW w:w="0" w:type="auto"/>
          </w:tcPr>
          <w:p w:rsidR="009E1693" w:rsidRDefault="009E1693"/>
        </w:tc>
        <w:tc>
          <w:tcPr>
            <w:tcW w:w="0" w:type="auto"/>
          </w:tcPr>
          <w:p w:rsidR="009E1693" w:rsidRDefault="00507487">
            <w:pPr>
              <w:pStyle w:val="Compact"/>
              <w:jc w:val="right"/>
            </w:pPr>
            <w:r>
              <w:t>0.26</w:t>
            </w:r>
          </w:p>
        </w:tc>
        <w:tc>
          <w:tcPr>
            <w:tcW w:w="0" w:type="auto"/>
          </w:tcPr>
          <w:p w:rsidR="009E1693" w:rsidRDefault="00507487">
            <w:pPr>
              <w:pStyle w:val="Compact"/>
              <w:jc w:val="right"/>
            </w:pPr>
            <w:r>
              <w:t>0.14</w:t>
            </w:r>
          </w:p>
        </w:tc>
        <w:tc>
          <w:tcPr>
            <w:tcW w:w="0" w:type="auto"/>
          </w:tcPr>
          <w:p w:rsidR="009E1693" w:rsidRDefault="00507487">
            <w:pPr>
              <w:pStyle w:val="Compact"/>
              <w:jc w:val="right"/>
            </w:pPr>
            <w:r>
              <w:t>0.47</w:t>
            </w:r>
          </w:p>
        </w:tc>
        <w:tc>
          <w:tcPr>
            <w:tcW w:w="0" w:type="auto"/>
          </w:tcPr>
          <w:p w:rsidR="009E1693" w:rsidRDefault="00507487">
            <w:pPr>
              <w:pStyle w:val="Compact"/>
              <w:jc w:val="right"/>
            </w:pPr>
            <w:r>
              <w:t>0.35</w:t>
            </w:r>
          </w:p>
        </w:tc>
      </w:tr>
      <w:tr w:rsidR="009E1693">
        <w:tc>
          <w:tcPr>
            <w:tcW w:w="0" w:type="auto"/>
          </w:tcPr>
          <w:p w:rsidR="009E1693" w:rsidRDefault="00507487">
            <w:pPr>
              <w:pStyle w:val="Compact"/>
              <w:jc w:val="right"/>
            </w:pPr>
            <w:r>
              <w:t>1997</w:t>
            </w:r>
          </w:p>
        </w:tc>
        <w:tc>
          <w:tcPr>
            <w:tcW w:w="0" w:type="auto"/>
          </w:tcPr>
          <w:p w:rsidR="009E1693" w:rsidRDefault="009E1693"/>
        </w:tc>
        <w:tc>
          <w:tcPr>
            <w:tcW w:w="0" w:type="auto"/>
          </w:tcPr>
          <w:p w:rsidR="009E1693" w:rsidRDefault="009E1693"/>
        </w:tc>
        <w:tc>
          <w:tcPr>
            <w:tcW w:w="0" w:type="auto"/>
          </w:tcPr>
          <w:p w:rsidR="009E1693" w:rsidRDefault="00507487">
            <w:pPr>
              <w:pStyle w:val="Compact"/>
              <w:jc w:val="right"/>
            </w:pPr>
            <w:r>
              <w:t>0.30</w:t>
            </w:r>
          </w:p>
        </w:tc>
        <w:tc>
          <w:tcPr>
            <w:tcW w:w="0" w:type="auto"/>
          </w:tcPr>
          <w:p w:rsidR="009E1693" w:rsidRDefault="00507487">
            <w:pPr>
              <w:pStyle w:val="Compact"/>
              <w:jc w:val="right"/>
            </w:pPr>
            <w:r>
              <w:t>0.24</w:t>
            </w:r>
          </w:p>
        </w:tc>
        <w:tc>
          <w:tcPr>
            <w:tcW w:w="0" w:type="auto"/>
          </w:tcPr>
          <w:p w:rsidR="009E1693" w:rsidRDefault="00507487">
            <w:pPr>
              <w:pStyle w:val="Compact"/>
              <w:jc w:val="right"/>
            </w:pPr>
            <w:r>
              <w:t>0.49</w:t>
            </w:r>
          </w:p>
        </w:tc>
        <w:tc>
          <w:tcPr>
            <w:tcW w:w="0" w:type="auto"/>
          </w:tcPr>
          <w:p w:rsidR="009E1693" w:rsidRDefault="00507487">
            <w:pPr>
              <w:pStyle w:val="Compact"/>
              <w:jc w:val="right"/>
            </w:pPr>
            <w:r>
              <w:t>0.37</w:t>
            </w:r>
          </w:p>
        </w:tc>
      </w:tr>
      <w:tr w:rsidR="009E1693">
        <w:tc>
          <w:tcPr>
            <w:tcW w:w="0" w:type="auto"/>
          </w:tcPr>
          <w:p w:rsidR="009E1693" w:rsidRDefault="00507487">
            <w:pPr>
              <w:pStyle w:val="Compact"/>
              <w:jc w:val="right"/>
            </w:pPr>
            <w:r>
              <w:t>1998</w:t>
            </w:r>
          </w:p>
        </w:tc>
        <w:tc>
          <w:tcPr>
            <w:tcW w:w="0" w:type="auto"/>
          </w:tcPr>
          <w:p w:rsidR="009E1693" w:rsidRDefault="00507487">
            <w:pPr>
              <w:pStyle w:val="Compact"/>
              <w:jc w:val="right"/>
            </w:pPr>
            <w:r>
              <w:t>0.00</w:t>
            </w:r>
          </w:p>
        </w:tc>
        <w:tc>
          <w:tcPr>
            <w:tcW w:w="0" w:type="auto"/>
          </w:tcPr>
          <w:p w:rsidR="009E1693" w:rsidRDefault="00507487">
            <w:pPr>
              <w:pStyle w:val="Compact"/>
              <w:jc w:val="right"/>
            </w:pPr>
            <w:r>
              <w:t>0.00</w:t>
            </w:r>
          </w:p>
        </w:tc>
        <w:tc>
          <w:tcPr>
            <w:tcW w:w="0" w:type="auto"/>
          </w:tcPr>
          <w:p w:rsidR="009E1693" w:rsidRDefault="00507487">
            <w:pPr>
              <w:pStyle w:val="Compact"/>
              <w:jc w:val="right"/>
            </w:pPr>
            <w:r>
              <w:t>0.27</w:t>
            </w:r>
          </w:p>
        </w:tc>
        <w:tc>
          <w:tcPr>
            <w:tcW w:w="0" w:type="auto"/>
          </w:tcPr>
          <w:p w:rsidR="009E1693" w:rsidRDefault="00507487">
            <w:pPr>
              <w:pStyle w:val="Compact"/>
              <w:jc w:val="right"/>
            </w:pPr>
            <w:r>
              <w:t>0.13</w:t>
            </w:r>
          </w:p>
        </w:tc>
        <w:tc>
          <w:tcPr>
            <w:tcW w:w="0" w:type="auto"/>
          </w:tcPr>
          <w:p w:rsidR="009E1693" w:rsidRDefault="00507487">
            <w:pPr>
              <w:pStyle w:val="Compact"/>
              <w:jc w:val="right"/>
            </w:pPr>
            <w:r>
              <w:t>0.33</w:t>
            </w:r>
          </w:p>
        </w:tc>
        <w:tc>
          <w:tcPr>
            <w:tcW w:w="0" w:type="auto"/>
          </w:tcPr>
          <w:p w:rsidR="009E1693" w:rsidRDefault="00507487">
            <w:pPr>
              <w:pStyle w:val="Compact"/>
              <w:jc w:val="right"/>
            </w:pPr>
            <w:r>
              <w:t>0.28</w:t>
            </w:r>
          </w:p>
        </w:tc>
      </w:tr>
      <w:tr w:rsidR="009E1693">
        <w:tc>
          <w:tcPr>
            <w:tcW w:w="0" w:type="auto"/>
          </w:tcPr>
          <w:p w:rsidR="009E1693" w:rsidRDefault="00507487">
            <w:pPr>
              <w:pStyle w:val="Compact"/>
              <w:jc w:val="right"/>
            </w:pPr>
            <w:r>
              <w:t>1999</w:t>
            </w:r>
          </w:p>
        </w:tc>
        <w:tc>
          <w:tcPr>
            <w:tcW w:w="0" w:type="auto"/>
          </w:tcPr>
          <w:p w:rsidR="009E1693" w:rsidRDefault="009E1693"/>
        </w:tc>
        <w:tc>
          <w:tcPr>
            <w:tcW w:w="0" w:type="auto"/>
          </w:tcPr>
          <w:p w:rsidR="009E1693" w:rsidRDefault="00507487">
            <w:pPr>
              <w:pStyle w:val="Compact"/>
              <w:jc w:val="right"/>
            </w:pPr>
            <w:r>
              <w:t>0.00</w:t>
            </w:r>
          </w:p>
        </w:tc>
        <w:tc>
          <w:tcPr>
            <w:tcW w:w="0" w:type="auto"/>
          </w:tcPr>
          <w:p w:rsidR="009E1693" w:rsidRDefault="00507487">
            <w:pPr>
              <w:pStyle w:val="Compact"/>
              <w:jc w:val="right"/>
            </w:pPr>
            <w:r>
              <w:t>0.25</w:t>
            </w:r>
          </w:p>
        </w:tc>
        <w:tc>
          <w:tcPr>
            <w:tcW w:w="0" w:type="auto"/>
          </w:tcPr>
          <w:p w:rsidR="009E1693" w:rsidRDefault="00507487">
            <w:pPr>
              <w:pStyle w:val="Compact"/>
              <w:jc w:val="right"/>
            </w:pPr>
            <w:r>
              <w:t>0.05</w:t>
            </w:r>
          </w:p>
        </w:tc>
        <w:tc>
          <w:tcPr>
            <w:tcW w:w="0" w:type="auto"/>
          </w:tcPr>
          <w:p w:rsidR="009E1693" w:rsidRDefault="00507487">
            <w:pPr>
              <w:pStyle w:val="Compact"/>
              <w:jc w:val="right"/>
            </w:pPr>
            <w:r>
              <w:t>0.36</w:t>
            </w:r>
          </w:p>
        </w:tc>
        <w:tc>
          <w:tcPr>
            <w:tcW w:w="0" w:type="auto"/>
          </w:tcPr>
          <w:p w:rsidR="009E1693" w:rsidRDefault="00507487">
            <w:pPr>
              <w:pStyle w:val="Compact"/>
              <w:jc w:val="right"/>
            </w:pPr>
            <w:r>
              <w:t>0.23</w:t>
            </w:r>
          </w:p>
        </w:tc>
      </w:tr>
      <w:tr w:rsidR="009E1693">
        <w:tc>
          <w:tcPr>
            <w:tcW w:w="0" w:type="auto"/>
          </w:tcPr>
          <w:p w:rsidR="009E1693" w:rsidRDefault="00507487">
            <w:pPr>
              <w:pStyle w:val="Compact"/>
              <w:jc w:val="right"/>
            </w:pPr>
            <w:r>
              <w:t>2000</w:t>
            </w:r>
          </w:p>
        </w:tc>
        <w:tc>
          <w:tcPr>
            <w:tcW w:w="0" w:type="auto"/>
          </w:tcPr>
          <w:p w:rsidR="009E1693" w:rsidRDefault="009E1693"/>
        </w:tc>
        <w:tc>
          <w:tcPr>
            <w:tcW w:w="0" w:type="auto"/>
          </w:tcPr>
          <w:p w:rsidR="009E1693" w:rsidRDefault="00507487">
            <w:pPr>
              <w:pStyle w:val="Compact"/>
              <w:jc w:val="right"/>
            </w:pPr>
            <w:r>
              <w:t>0.00</w:t>
            </w:r>
          </w:p>
        </w:tc>
        <w:tc>
          <w:tcPr>
            <w:tcW w:w="0" w:type="auto"/>
          </w:tcPr>
          <w:p w:rsidR="009E1693" w:rsidRDefault="00507487">
            <w:pPr>
              <w:pStyle w:val="Compact"/>
              <w:jc w:val="right"/>
            </w:pPr>
            <w:r>
              <w:t>0.28</w:t>
            </w:r>
          </w:p>
        </w:tc>
        <w:tc>
          <w:tcPr>
            <w:tcW w:w="0" w:type="auto"/>
          </w:tcPr>
          <w:p w:rsidR="009E1693" w:rsidRDefault="00507487">
            <w:pPr>
              <w:pStyle w:val="Compact"/>
              <w:jc w:val="right"/>
            </w:pPr>
            <w:r>
              <w:t>0.07</w:t>
            </w:r>
          </w:p>
        </w:tc>
        <w:tc>
          <w:tcPr>
            <w:tcW w:w="0" w:type="auto"/>
          </w:tcPr>
          <w:p w:rsidR="009E1693" w:rsidRDefault="00507487">
            <w:pPr>
              <w:pStyle w:val="Compact"/>
              <w:jc w:val="right"/>
            </w:pPr>
            <w:r>
              <w:t>0.37</w:t>
            </w:r>
          </w:p>
        </w:tc>
        <w:tc>
          <w:tcPr>
            <w:tcW w:w="0" w:type="auto"/>
          </w:tcPr>
          <w:p w:rsidR="009E1693" w:rsidRDefault="00507487">
            <w:pPr>
              <w:pStyle w:val="Compact"/>
              <w:jc w:val="right"/>
            </w:pPr>
            <w:r>
              <w:t>0.32</w:t>
            </w:r>
          </w:p>
        </w:tc>
      </w:tr>
      <w:tr w:rsidR="009E1693">
        <w:tc>
          <w:tcPr>
            <w:tcW w:w="0" w:type="auto"/>
          </w:tcPr>
          <w:p w:rsidR="009E1693" w:rsidRDefault="00507487">
            <w:pPr>
              <w:pStyle w:val="Compact"/>
              <w:jc w:val="right"/>
            </w:pPr>
            <w:r>
              <w:t>2001</w:t>
            </w:r>
          </w:p>
        </w:tc>
        <w:tc>
          <w:tcPr>
            <w:tcW w:w="0" w:type="auto"/>
          </w:tcPr>
          <w:p w:rsidR="009E1693" w:rsidRDefault="009E1693"/>
        </w:tc>
        <w:tc>
          <w:tcPr>
            <w:tcW w:w="0" w:type="auto"/>
          </w:tcPr>
          <w:p w:rsidR="009E1693" w:rsidRDefault="00507487">
            <w:pPr>
              <w:pStyle w:val="Compact"/>
              <w:jc w:val="right"/>
            </w:pPr>
            <w:r>
              <w:t>0.19</w:t>
            </w:r>
          </w:p>
        </w:tc>
        <w:tc>
          <w:tcPr>
            <w:tcW w:w="0" w:type="auto"/>
          </w:tcPr>
          <w:p w:rsidR="009E1693" w:rsidRDefault="00507487">
            <w:pPr>
              <w:pStyle w:val="Compact"/>
              <w:jc w:val="right"/>
            </w:pPr>
            <w:r>
              <w:t>0.28</w:t>
            </w:r>
          </w:p>
        </w:tc>
        <w:tc>
          <w:tcPr>
            <w:tcW w:w="0" w:type="auto"/>
          </w:tcPr>
          <w:p w:rsidR="009E1693" w:rsidRDefault="00507487">
            <w:pPr>
              <w:pStyle w:val="Compact"/>
              <w:jc w:val="right"/>
            </w:pPr>
            <w:r>
              <w:t>0.10</w:t>
            </w:r>
          </w:p>
        </w:tc>
        <w:tc>
          <w:tcPr>
            <w:tcW w:w="0" w:type="auto"/>
          </w:tcPr>
          <w:p w:rsidR="009E1693" w:rsidRDefault="00507487">
            <w:pPr>
              <w:pStyle w:val="Compact"/>
              <w:jc w:val="right"/>
            </w:pPr>
            <w:r>
              <w:t>0.38</w:t>
            </w:r>
          </w:p>
        </w:tc>
        <w:tc>
          <w:tcPr>
            <w:tcW w:w="0" w:type="auto"/>
          </w:tcPr>
          <w:p w:rsidR="009E1693" w:rsidRDefault="00507487">
            <w:pPr>
              <w:pStyle w:val="Compact"/>
              <w:jc w:val="right"/>
            </w:pPr>
            <w:r>
              <w:t>0.36</w:t>
            </w:r>
          </w:p>
        </w:tc>
      </w:tr>
      <w:tr w:rsidR="009E1693">
        <w:tc>
          <w:tcPr>
            <w:tcW w:w="0" w:type="auto"/>
          </w:tcPr>
          <w:p w:rsidR="009E1693" w:rsidRDefault="00507487">
            <w:pPr>
              <w:pStyle w:val="Compact"/>
              <w:jc w:val="right"/>
            </w:pPr>
            <w:r>
              <w:t>2002</w:t>
            </w:r>
          </w:p>
        </w:tc>
        <w:tc>
          <w:tcPr>
            <w:tcW w:w="0" w:type="auto"/>
          </w:tcPr>
          <w:p w:rsidR="009E1693" w:rsidRDefault="00507487">
            <w:pPr>
              <w:pStyle w:val="Compact"/>
              <w:jc w:val="right"/>
            </w:pPr>
            <w:r>
              <w:t>0.00</w:t>
            </w:r>
          </w:p>
        </w:tc>
        <w:tc>
          <w:tcPr>
            <w:tcW w:w="0" w:type="auto"/>
          </w:tcPr>
          <w:p w:rsidR="009E1693" w:rsidRDefault="00507487">
            <w:pPr>
              <w:pStyle w:val="Compact"/>
              <w:jc w:val="right"/>
            </w:pPr>
            <w:r>
              <w:t>0.31</w:t>
            </w:r>
          </w:p>
        </w:tc>
        <w:tc>
          <w:tcPr>
            <w:tcW w:w="0" w:type="auto"/>
          </w:tcPr>
          <w:p w:rsidR="009E1693" w:rsidRDefault="00507487">
            <w:pPr>
              <w:pStyle w:val="Compact"/>
              <w:jc w:val="right"/>
            </w:pPr>
            <w:r>
              <w:t>0.48</w:t>
            </w:r>
          </w:p>
        </w:tc>
        <w:tc>
          <w:tcPr>
            <w:tcW w:w="0" w:type="auto"/>
          </w:tcPr>
          <w:p w:rsidR="009E1693" w:rsidRDefault="00507487">
            <w:pPr>
              <w:pStyle w:val="Compact"/>
              <w:jc w:val="right"/>
            </w:pPr>
            <w:r>
              <w:t>0.10</w:t>
            </w:r>
          </w:p>
        </w:tc>
        <w:tc>
          <w:tcPr>
            <w:tcW w:w="0" w:type="auto"/>
          </w:tcPr>
          <w:p w:rsidR="009E1693" w:rsidRDefault="00507487">
            <w:pPr>
              <w:pStyle w:val="Compact"/>
              <w:jc w:val="right"/>
            </w:pPr>
            <w:r>
              <w:t>0.39</w:t>
            </w:r>
          </w:p>
        </w:tc>
        <w:tc>
          <w:tcPr>
            <w:tcW w:w="0" w:type="auto"/>
          </w:tcPr>
          <w:p w:rsidR="009E1693" w:rsidRDefault="00507487">
            <w:pPr>
              <w:pStyle w:val="Compact"/>
              <w:jc w:val="right"/>
            </w:pPr>
            <w:r>
              <w:t>0.43</w:t>
            </w:r>
          </w:p>
        </w:tc>
      </w:tr>
      <w:tr w:rsidR="009E1693">
        <w:tc>
          <w:tcPr>
            <w:tcW w:w="0" w:type="auto"/>
          </w:tcPr>
          <w:p w:rsidR="009E1693" w:rsidRDefault="00507487">
            <w:pPr>
              <w:pStyle w:val="Compact"/>
              <w:jc w:val="right"/>
            </w:pPr>
            <w:r>
              <w:lastRenderedPageBreak/>
              <w:t>2003</w:t>
            </w:r>
          </w:p>
        </w:tc>
        <w:tc>
          <w:tcPr>
            <w:tcW w:w="0" w:type="auto"/>
          </w:tcPr>
          <w:p w:rsidR="009E1693" w:rsidRDefault="00507487">
            <w:pPr>
              <w:pStyle w:val="Compact"/>
              <w:jc w:val="right"/>
            </w:pPr>
            <w:r>
              <w:t>0.14</w:t>
            </w:r>
          </w:p>
        </w:tc>
        <w:tc>
          <w:tcPr>
            <w:tcW w:w="0" w:type="auto"/>
          </w:tcPr>
          <w:p w:rsidR="009E1693" w:rsidRDefault="00507487">
            <w:pPr>
              <w:pStyle w:val="Compact"/>
              <w:jc w:val="right"/>
            </w:pPr>
            <w:r>
              <w:t>0.30</w:t>
            </w:r>
          </w:p>
        </w:tc>
        <w:tc>
          <w:tcPr>
            <w:tcW w:w="0" w:type="auto"/>
          </w:tcPr>
          <w:p w:rsidR="009E1693" w:rsidRDefault="00507487">
            <w:pPr>
              <w:pStyle w:val="Compact"/>
              <w:jc w:val="right"/>
            </w:pPr>
            <w:r>
              <w:t>0.50</w:t>
            </w:r>
          </w:p>
        </w:tc>
        <w:tc>
          <w:tcPr>
            <w:tcW w:w="0" w:type="auto"/>
          </w:tcPr>
          <w:p w:rsidR="009E1693" w:rsidRDefault="00507487">
            <w:pPr>
              <w:pStyle w:val="Compact"/>
              <w:jc w:val="right"/>
            </w:pPr>
            <w:r>
              <w:t>0.19</w:t>
            </w:r>
          </w:p>
        </w:tc>
        <w:tc>
          <w:tcPr>
            <w:tcW w:w="0" w:type="auto"/>
          </w:tcPr>
          <w:p w:rsidR="009E1693" w:rsidRDefault="00507487">
            <w:pPr>
              <w:pStyle w:val="Compact"/>
              <w:jc w:val="right"/>
            </w:pPr>
            <w:r>
              <w:t>0.41</w:t>
            </w:r>
          </w:p>
        </w:tc>
        <w:tc>
          <w:tcPr>
            <w:tcW w:w="0" w:type="auto"/>
          </w:tcPr>
          <w:p w:rsidR="009E1693" w:rsidRDefault="00507487">
            <w:pPr>
              <w:pStyle w:val="Compact"/>
              <w:jc w:val="right"/>
            </w:pPr>
            <w:r>
              <w:t>0.45</w:t>
            </w:r>
          </w:p>
        </w:tc>
      </w:tr>
      <w:tr w:rsidR="009E1693">
        <w:tc>
          <w:tcPr>
            <w:tcW w:w="0" w:type="auto"/>
          </w:tcPr>
          <w:p w:rsidR="009E1693" w:rsidRDefault="00507487">
            <w:pPr>
              <w:pStyle w:val="Compact"/>
              <w:jc w:val="right"/>
            </w:pPr>
            <w:r>
              <w:t>2004</w:t>
            </w:r>
          </w:p>
        </w:tc>
        <w:tc>
          <w:tcPr>
            <w:tcW w:w="0" w:type="auto"/>
          </w:tcPr>
          <w:p w:rsidR="009E1693" w:rsidRDefault="00507487">
            <w:pPr>
              <w:pStyle w:val="Compact"/>
              <w:jc w:val="right"/>
            </w:pPr>
            <w:r>
              <w:t>0.24</w:t>
            </w:r>
          </w:p>
        </w:tc>
        <w:tc>
          <w:tcPr>
            <w:tcW w:w="0" w:type="auto"/>
          </w:tcPr>
          <w:p w:rsidR="009E1693" w:rsidRDefault="00507487">
            <w:pPr>
              <w:pStyle w:val="Compact"/>
              <w:jc w:val="right"/>
            </w:pPr>
            <w:r>
              <w:t>0.31</w:t>
            </w:r>
          </w:p>
        </w:tc>
        <w:tc>
          <w:tcPr>
            <w:tcW w:w="0" w:type="auto"/>
          </w:tcPr>
          <w:p w:rsidR="009E1693" w:rsidRDefault="00507487">
            <w:pPr>
              <w:pStyle w:val="Compact"/>
              <w:jc w:val="right"/>
            </w:pPr>
            <w:r>
              <w:t>0.47</w:t>
            </w:r>
          </w:p>
        </w:tc>
        <w:tc>
          <w:tcPr>
            <w:tcW w:w="0" w:type="auto"/>
          </w:tcPr>
          <w:p w:rsidR="009E1693" w:rsidRDefault="00507487">
            <w:pPr>
              <w:pStyle w:val="Compact"/>
              <w:jc w:val="right"/>
            </w:pPr>
            <w:r>
              <w:t>0.24</w:t>
            </w:r>
          </w:p>
        </w:tc>
        <w:tc>
          <w:tcPr>
            <w:tcW w:w="0" w:type="auto"/>
          </w:tcPr>
          <w:p w:rsidR="009E1693" w:rsidRDefault="00507487">
            <w:pPr>
              <w:pStyle w:val="Compact"/>
              <w:jc w:val="right"/>
            </w:pPr>
            <w:r>
              <w:t>0.45</w:t>
            </w:r>
          </w:p>
        </w:tc>
        <w:tc>
          <w:tcPr>
            <w:tcW w:w="0" w:type="auto"/>
          </w:tcPr>
          <w:p w:rsidR="009E1693" w:rsidRDefault="00507487">
            <w:pPr>
              <w:pStyle w:val="Compact"/>
              <w:jc w:val="right"/>
            </w:pPr>
            <w:r>
              <w:t>0.55</w:t>
            </w:r>
          </w:p>
        </w:tc>
      </w:tr>
      <w:tr w:rsidR="009E1693">
        <w:tc>
          <w:tcPr>
            <w:tcW w:w="0" w:type="auto"/>
          </w:tcPr>
          <w:p w:rsidR="009E1693" w:rsidRDefault="00507487">
            <w:pPr>
              <w:pStyle w:val="Compact"/>
              <w:jc w:val="right"/>
            </w:pPr>
            <w:r>
              <w:t>2005</w:t>
            </w:r>
          </w:p>
        </w:tc>
        <w:tc>
          <w:tcPr>
            <w:tcW w:w="0" w:type="auto"/>
          </w:tcPr>
          <w:p w:rsidR="009E1693" w:rsidRDefault="00507487">
            <w:pPr>
              <w:pStyle w:val="Compact"/>
              <w:jc w:val="right"/>
            </w:pPr>
            <w:r>
              <w:t>0.11</w:t>
            </w:r>
          </w:p>
        </w:tc>
        <w:tc>
          <w:tcPr>
            <w:tcW w:w="0" w:type="auto"/>
          </w:tcPr>
          <w:p w:rsidR="009E1693" w:rsidRDefault="00507487">
            <w:pPr>
              <w:pStyle w:val="Compact"/>
              <w:jc w:val="right"/>
            </w:pPr>
            <w:r>
              <w:t>0.30</w:t>
            </w:r>
          </w:p>
        </w:tc>
        <w:tc>
          <w:tcPr>
            <w:tcW w:w="0" w:type="auto"/>
          </w:tcPr>
          <w:p w:rsidR="009E1693" w:rsidRDefault="00507487">
            <w:pPr>
              <w:pStyle w:val="Compact"/>
              <w:jc w:val="right"/>
            </w:pPr>
            <w:r>
              <w:t>0.33</w:t>
            </w:r>
          </w:p>
        </w:tc>
        <w:tc>
          <w:tcPr>
            <w:tcW w:w="0" w:type="auto"/>
          </w:tcPr>
          <w:p w:rsidR="009E1693" w:rsidRDefault="00507487">
            <w:pPr>
              <w:pStyle w:val="Compact"/>
              <w:jc w:val="right"/>
            </w:pPr>
            <w:r>
              <w:t>0.29</w:t>
            </w:r>
          </w:p>
        </w:tc>
        <w:tc>
          <w:tcPr>
            <w:tcW w:w="0" w:type="auto"/>
          </w:tcPr>
          <w:p w:rsidR="009E1693" w:rsidRDefault="00507487">
            <w:pPr>
              <w:pStyle w:val="Compact"/>
              <w:jc w:val="right"/>
            </w:pPr>
            <w:r>
              <w:t>0.49</w:t>
            </w:r>
          </w:p>
        </w:tc>
        <w:tc>
          <w:tcPr>
            <w:tcW w:w="0" w:type="auto"/>
          </w:tcPr>
          <w:p w:rsidR="009E1693" w:rsidRDefault="00507487">
            <w:pPr>
              <w:pStyle w:val="Compact"/>
              <w:jc w:val="right"/>
            </w:pPr>
            <w:r>
              <w:t>0.60</w:t>
            </w:r>
          </w:p>
        </w:tc>
      </w:tr>
      <w:tr w:rsidR="009E1693">
        <w:tc>
          <w:tcPr>
            <w:tcW w:w="0" w:type="auto"/>
          </w:tcPr>
          <w:p w:rsidR="009E1693" w:rsidRDefault="00507487">
            <w:pPr>
              <w:pStyle w:val="Compact"/>
              <w:jc w:val="right"/>
            </w:pPr>
            <w:r>
              <w:t>2006</w:t>
            </w:r>
          </w:p>
        </w:tc>
        <w:tc>
          <w:tcPr>
            <w:tcW w:w="0" w:type="auto"/>
          </w:tcPr>
          <w:p w:rsidR="009E1693" w:rsidRDefault="00507487">
            <w:pPr>
              <w:pStyle w:val="Compact"/>
              <w:jc w:val="right"/>
            </w:pPr>
            <w:r>
              <w:t>0.26</w:t>
            </w:r>
          </w:p>
        </w:tc>
        <w:tc>
          <w:tcPr>
            <w:tcW w:w="0" w:type="auto"/>
          </w:tcPr>
          <w:p w:rsidR="009E1693" w:rsidRDefault="00507487">
            <w:pPr>
              <w:pStyle w:val="Compact"/>
              <w:jc w:val="right"/>
            </w:pPr>
            <w:r>
              <w:t>0.55</w:t>
            </w:r>
          </w:p>
        </w:tc>
        <w:tc>
          <w:tcPr>
            <w:tcW w:w="0" w:type="auto"/>
          </w:tcPr>
          <w:p w:rsidR="009E1693" w:rsidRDefault="00507487">
            <w:pPr>
              <w:pStyle w:val="Compact"/>
              <w:jc w:val="right"/>
            </w:pPr>
            <w:r>
              <w:t>0.37</w:t>
            </w:r>
          </w:p>
        </w:tc>
        <w:tc>
          <w:tcPr>
            <w:tcW w:w="0" w:type="auto"/>
          </w:tcPr>
          <w:p w:rsidR="009E1693" w:rsidRDefault="00507487">
            <w:pPr>
              <w:pStyle w:val="Compact"/>
              <w:jc w:val="right"/>
            </w:pPr>
            <w:r>
              <w:t>0.18</w:t>
            </w:r>
          </w:p>
        </w:tc>
        <w:tc>
          <w:tcPr>
            <w:tcW w:w="0" w:type="auto"/>
          </w:tcPr>
          <w:p w:rsidR="009E1693" w:rsidRDefault="00507487">
            <w:pPr>
              <w:pStyle w:val="Compact"/>
              <w:jc w:val="right"/>
            </w:pPr>
            <w:r>
              <w:t>0.49</w:t>
            </w:r>
          </w:p>
        </w:tc>
        <w:tc>
          <w:tcPr>
            <w:tcW w:w="0" w:type="auto"/>
          </w:tcPr>
          <w:p w:rsidR="009E1693" w:rsidRDefault="00507487">
            <w:pPr>
              <w:pStyle w:val="Compact"/>
              <w:jc w:val="right"/>
            </w:pPr>
            <w:r>
              <w:t>0.56</w:t>
            </w:r>
          </w:p>
        </w:tc>
      </w:tr>
      <w:tr w:rsidR="009E1693">
        <w:tc>
          <w:tcPr>
            <w:tcW w:w="0" w:type="auto"/>
          </w:tcPr>
          <w:p w:rsidR="009E1693" w:rsidRDefault="00507487">
            <w:pPr>
              <w:pStyle w:val="Compact"/>
              <w:jc w:val="right"/>
            </w:pPr>
            <w:r>
              <w:t>2007</w:t>
            </w:r>
          </w:p>
        </w:tc>
        <w:tc>
          <w:tcPr>
            <w:tcW w:w="0" w:type="auto"/>
          </w:tcPr>
          <w:p w:rsidR="009E1693" w:rsidRDefault="00507487">
            <w:pPr>
              <w:pStyle w:val="Compact"/>
              <w:jc w:val="right"/>
            </w:pPr>
            <w:r>
              <w:t>0.41</w:t>
            </w:r>
          </w:p>
        </w:tc>
        <w:tc>
          <w:tcPr>
            <w:tcW w:w="0" w:type="auto"/>
          </w:tcPr>
          <w:p w:rsidR="009E1693" w:rsidRDefault="00507487">
            <w:pPr>
              <w:pStyle w:val="Compact"/>
              <w:jc w:val="right"/>
            </w:pPr>
            <w:r>
              <w:t>0.71</w:t>
            </w:r>
          </w:p>
        </w:tc>
        <w:tc>
          <w:tcPr>
            <w:tcW w:w="0" w:type="auto"/>
          </w:tcPr>
          <w:p w:rsidR="009E1693" w:rsidRDefault="00507487">
            <w:pPr>
              <w:pStyle w:val="Compact"/>
              <w:jc w:val="right"/>
            </w:pPr>
            <w:r>
              <w:t>0.38</w:t>
            </w:r>
          </w:p>
        </w:tc>
        <w:tc>
          <w:tcPr>
            <w:tcW w:w="0" w:type="auto"/>
          </w:tcPr>
          <w:p w:rsidR="009E1693" w:rsidRDefault="00507487">
            <w:pPr>
              <w:pStyle w:val="Compact"/>
              <w:jc w:val="right"/>
            </w:pPr>
            <w:r>
              <w:t>0.40</w:t>
            </w:r>
          </w:p>
        </w:tc>
        <w:tc>
          <w:tcPr>
            <w:tcW w:w="0" w:type="auto"/>
          </w:tcPr>
          <w:p w:rsidR="009E1693" w:rsidRDefault="00507487">
            <w:pPr>
              <w:pStyle w:val="Compact"/>
              <w:jc w:val="right"/>
            </w:pPr>
            <w:r>
              <w:t>0.50</w:t>
            </w:r>
          </w:p>
        </w:tc>
        <w:tc>
          <w:tcPr>
            <w:tcW w:w="0" w:type="auto"/>
          </w:tcPr>
          <w:p w:rsidR="009E1693" w:rsidRDefault="00507487">
            <w:pPr>
              <w:pStyle w:val="Compact"/>
              <w:jc w:val="right"/>
            </w:pPr>
            <w:r>
              <w:t>0.59</w:t>
            </w:r>
          </w:p>
        </w:tc>
      </w:tr>
      <w:tr w:rsidR="009E1693">
        <w:tc>
          <w:tcPr>
            <w:tcW w:w="0" w:type="auto"/>
          </w:tcPr>
          <w:p w:rsidR="009E1693" w:rsidRDefault="00507487">
            <w:pPr>
              <w:pStyle w:val="Compact"/>
              <w:jc w:val="right"/>
            </w:pPr>
            <w:r>
              <w:t>2008</w:t>
            </w:r>
          </w:p>
        </w:tc>
        <w:tc>
          <w:tcPr>
            <w:tcW w:w="0" w:type="auto"/>
          </w:tcPr>
          <w:p w:rsidR="009E1693" w:rsidRDefault="00507487">
            <w:pPr>
              <w:pStyle w:val="Compact"/>
              <w:jc w:val="right"/>
            </w:pPr>
            <w:r>
              <w:t>0.23</w:t>
            </w:r>
          </w:p>
        </w:tc>
        <w:tc>
          <w:tcPr>
            <w:tcW w:w="0" w:type="auto"/>
          </w:tcPr>
          <w:p w:rsidR="009E1693" w:rsidRDefault="00507487">
            <w:pPr>
              <w:pStyle w:val="Compact"/>
              <w:jc w:val="right"/>
            </w:pPr>
            <w:r>
              <w:t>0.75</w:t>
            </w:r>
          </w:p>
        </w:tc>
        <w:tc>
          <w:tcPr>
            <w:tcW w:w="0" w:type="auto"/>
          </w:tcPr>
          <w:p w:rsidR="009E1693" w:rsidRDefault="00507487">
            <w:pPr>
              <w:pStyle w:val="Compact"/>
              <w:jc w:val="right"/>
            </w:pPr>
            <w:r>
              <w:t>0.41</w:t>
            </w:r>
          </w:p>
        </w:tc>
        <w:tc>
          <w:tcPr>
            <w:tcW w:w="0" w:type="auto"/>
          </w:tcPr>
          <w:p w:rsidR="009E1693" w:rsidRDefault="00507487">
            <w:pPr>
              <w:pStyle w:val="Compact"/>
              <w:jc w:val="right"/>
            </w:pPr>
            <w:r>
              <w:t>0.45</w:t>
            </w:r>
          </w:p>
        </w:tc>
        <w:tc>
          <w:tcPr>
            <w:tcW w:w="0" w:type="auto"/>
          </w:tcPr>
          <w:p w:rsidR="009E1693" w:rsidRDefault="00507487">
            <w:pPr>
              <w:pStyle w:val="Compact"/>
              <w:jc w:val="right"/>
            </w:pPr>
            <w:r>
              <w:t>0.45</w:t>
            </w:r>
          </w:p>
        </w:tc>
        <w:tc>
          <w:tcPr>
            <w:tcW w:w="0" w:type="auto"/>
          </w:tcPr>
          <w:p w:rsidR="009E1693" w:rsidRDefault="00507487">
            <w:pPr>
              <w:pStyle w:val="Compact"/>
              <w:jc w:val="right"/>
            </w:pPr>
            <w:r>
              <w:t>0.55</w:t>
            </w:r>
          </w:p>
        </w:tc>
      </w:tr>
      <w:tr w:rsidR="009E1693">
        <w:tc>
          <w:tcPr>
            <w:tcW w:w="0" w:type="auto"/>
          </w:tcPr>
          <w:p w:rsidR="009E1693" w:rsidRDefault="00507487">
            <w:pPr>
              <w:pStyle w:val="Compact"/>
              <w:jc w:val="right"/>
            </w:pPr>
            <w:r>
              <w:t>2009</w:t>
            </w:r>
          </w:p>
        </w:tc>
        <w:tc>
          <w:tcPr>
            <w:tcW w:w="0" w:type="auto"/>
          </w:tcPr>
          <w:p w:rsidR="009E1693" w:rsidRDefault="00507487">
            <w:pPr>
              <w:pStyle w:val="Compact"/>
              <w:jc w:val="right"/>
            </w:pPr>
            <w:r>
              <w:t>0.37</w:t>
            </w:r>
          </w:p>
        </w:tc>
        <w:tc>
          <w:tcPr>
            <w:tcW w:w="0" w:type="auto"/>
          </w:tcPr>
          <w:p w:rsidR="009E1693" w:rsidRDefault="00507487">
            <w:pPr>
              <w:pStyle w:val="Compact"/>
              <w:jc w:val="right"/>
            </w:pPr>
            <w:r>
              <w:t>0.69</w:t>
            </w:r>
          </w:p>
        </w:tc>
        <w:tc>
          <w:tcPr>
            <w:tcW w:w="0" w:type="auto"/>
          </w:tcPr>
          <w:p w:rsidR="009E1693" w:rsidRDefault="00507487">
            <w:pPr>
              <w:pStyle w:val="Compact"/>
              <w:jc w:val="right"/>
            </w:pPr>
            <w:r>
              <w:t>0.43</w:t>
            </w:r>
          </w:p>
        </w:tc>
        <w:tc>
          <w:tcPr>
            <w:tcW w:w="0" w:type="auto"/>
          </w:tcPr>
          <w:p w:rsidR="009E1693" w:rsidRDefault="00507487">
            <w:pPr>
              <w:pStyle w:val="Compact"/>
              <w:jc w:val="right"/>
            </w:pPr>
            <w:r>
              <w:t>0.45</w:t>
            </w:r>
          </w:p>
        </w:tc>
        <w:tc>
          <w:tcPr>
            <w:tcW w:w="0" w:type="auto"/>
          </w:tcPr>
          <w:p w:rsidR="009E1693" w:rsidRDefault="00507487">
            <w:pPr>
              <w:pStyle w:val="Compact"/>
              <w:jc w:val="right"/>
            </w:pPr>
            <w:r>
              <w:t>0.45</w:t>
            </w:r>
          </w:p>
        </w:tc>
        <w:tc>
          <w:tcPr>
            <w:tcW w:w="0" w:type="auto"/>
          </w:tcPr>
          <w:p w:rsidR="009E1693" w:rsidRDefault="00507487">
            <w:pPr>
              <w:pStyle w:val="Compact"/>
              <w:jc w:val="right"/>
            </w:pPr>
            <w:r>
              <w:t>0.55</w:t>
            </w:r>
          </w:p>
        </w:tc>
      </w:tr>
      <w:tr w:rsidR="009E1693">
        <w:tc>
          <w:tcPr>
            <w:tcW w:w="0" w:type="auto"/>
          </w:tcPr>
          <w:p w:rsidR="009E1693" w:rsidRDefault="00507487">
            <w:pPr>
              <w:pStyle w:val="Compact"/>
              <w:jc w:val="right"/>
            </w:pPr>
            <w:r>
              <w:t>2010</w:t>
            </w:r>
          </w:p>
        </w:tc>
        <w:tc>
          <w:tcPr>
            <w:tcW w:w="0" w:type="auto"/>
          </w:tcPr>
          <w:p w:rsidR="009E1693" w:rsidRDefault="00507487">
            <w:pPr>
              <w:pStyle w:val="Compact"/>
              <w:jc w:val="right"/>
            </w:pPr>
            <w:r>
              <w:t>0.24</w:t>
            </w:r>
          </w:p>
        </w:tc>
        <w:tc>
          <w:tcPr>
            <w:tcW w:w="0" w:type="auto"/>
          </w:tcPr>
          <w:p w:rsidR="009E1693" w:rsidRDefault="00507487">
            <w:pPr>
              <w:pStyle w:val="Compact"/>
              <w:jc w:val="right"/>
            </w:pPr>
            <w:r>
              <w:t>0.74</w:t>
            </w:r>
          </w:p>
        </w:tc>
        <w:tc>
          <w:tcPr>
            <w:tcW w:w="0" w:type="auto"/>
          </w:tcPr>
          <w:p w:rsidR="009E1693" w:rsidRDefault="00507487">
            <w:pPr>
              <w:pStyle w:val="Compact"/>
              <w:jc w:val="right"/>
            </w:pPr>
            <w:r>
              <w:t>0.50</w:t>
            </w:r>
          </w:p>
        </w:tc>
        <w:tc>
          <w:tcPr>
            <w:tcW w:w="0" w:type="auto"/>
          </w:tcPr>
          <w:p w:rsidR="009E1693" w:rsidRDefault="00507487">
            <w:pPr>
              <w:pStyle w:val="Compact"/>
              <w:jc w:val="right"/>
            </w:pPr>
            <w:r>
              <w:t>0.61</w:t>
            </w:r>
          </w:p>
        </w:tc>
        <w:tc>
          <w:tcPr>
            <w:tcW w:w="0" w:type="auto"/>
          </w:tcPr>
          <w:p w:rsidR="009E1693" w:rsidRDefault="00507487">
            <w:pPr>
              <w:pStyle w:val="Compact"/>
              <w:jc w:val="right"/>
            </w:pPr>
            <w:r>
              <w:t>0.46</w:t>
            </w:r>
          </w:p>
        </w:tc>
        <w:tc>
          <w:tcPr>
            <w:tcW w:w="0" w:type="auto"/>
          </w:tcPr>
          <w:p w:rsidR="009E1693" w:rsidRDefault="00507487">
            <w:pPr>
              <w:pStyle w:val="Compact"/>
              <w:jc w:val="right"/>
            </w:pPr>
            <w:r>
              <w:t>0.52</w:t>
            </w:r>
          </w:p>
        </w:tc>
      </w:tr>
      <w:tr w:rsidR="009E1693">
        <w:tc>
          <w:tcPr>
            <w:tcW w:w="0" w:type="auto"/>
          </w:tcPr>
          <w:p w:rsidR="009E1693" w:rsidRDefault="00507487">
            <w:pPr>
              <w:pStyle w:val="Compact"/>
              <w:jc w:val="right"/>
            </w:pPr>
            <w:r>
              <w:t>2011</w:t>
            </w:r>
          </w:p>
        </w:tc>
        <w:tc>
          <w:tcPr>
            <w:tcW w:w="0" w:type="auto"/>
          </w:tcPr>
          <w:p w:rsidR="009E1693" w:rsidRDefault="00507487">
            <w:pPr>
              <w:pStyle w:val="Compact"/>
              <w:jc w:val="right"/>
            </w:pPr>
            <w:r>
              <w:t>0.37</w:t>
            </w:r>
          </w:p>
        </w:tc>
        <w:tc>
          <w:tcPr>
            <w:tcW w:w="0" w:type="auto"/>
          </w:tcPr>
          <w:p w:rsidR="009E1693" w:rsidRDefault="00507487">
            <w:pPr>
              <w:pStyle w:val="Compact"/>
              <w:jc w:val="right"/>
            </w:pPr>
            <w:r>
              <w:t>0.74</w:t>
            </w:r>
          </w:p>
        </w:tc>
        <w:tc>
          <w:tcPr>
            <w:tcW w:w="0" w:type="auto"/>
          </w:tcPr>
          <w:p w:rsidR="009E1693" w:rsidRDefault="00507487">
            <w:pPr>
              <w:pStyle w:val="Compact"/>
              <w:jc w:val="right"/>
            </w:pPr>
            <w:r>
              <w:t>0.58</w:t>
            </w:r>
          </w:p>
        </w:tc>
        <w:tc>
          <w:tcPr>
            <w:tcW w:w="0" w:type="auto"/>
          </w:tcPr>
          <w:p w:rsidR="009E1693" w:rsidRDefault="00507487">
            <w:pPr>
              <w:pStyle w:val="Compact"/>
              <w:jc w:val="right"/>
            </w:pPr>
            <w:r>
              <w:t>0.59</w:t>
            </w:r>
          </w:p>
        </w:tc>
        <w:tc>
          <w:tcPr>
            <w:tcW w:w="0" w:type="auto"/>
          </w:tcPr>
          <w:p w:rsidR="009E1693" w:rsidRDefault="00507487">
            <w:pPr>
              <w:pStyle w:val="Compact"/>
              <w:jc w:val="right"/>
            </w:pPr>
            <w:r>
              <w:t>0.45</w:t>
            </w:r>
          </w:p>
        </w:tc>
        <w:tc>
          <w:tcPr>
            <w:tcW w:w="0" w:type="auto"/>
          </w:tcPr>
          <w:p w:rsidR="009E1693" w:rsidRDefault="00507487">
            <w:pPr>
              <w:pStyle w:val="Compact"/>
              <w:jc w:val="right"/>
            </w:pPr>
            <w:r>
              <w:t>0.48</w:t>
            </w:r>
          </w:p>
        </w:tc>
      </w:tr>
      <w:tr w:rsidR="009E1693">
        <w:tc>
          <w:tcPr>
            <w:tcW w:w="0" w:type="auto"/>
          </w:tcPr>
          <w:p w:rsidR="009E1693" w:rsidRDefault="00507487">
            <w:pPr>
              <w:pStyle w:val="Compact"/>
              <w:jc w:val="right"/>
            </w:pPr>
            <w:r>
              <w:t>2012</w:t>
            </w:r>
          </w:p>
        </w:tc>
        <w:tc>
          <w:tcPr>
            <w:tcW w:w="0" w:type="auto"/>
          </w:tcPr>
          <w:p w:rsidR="009E1693" w:rsidRDefault="00507487">
            <w:pPr>
              <w:pStyle w:val="Compact"/>
              <w:jc w:val="right"/>
            </w:pPr>
            <w:r>
              <w:t>0.55</w:t>
            </w:r>
          </w:p>
        </w:tc>
        <w:tc>
          <w:tcPr>
            <w:tcW w:w="0" w:type="auto"/>
          </w:tcPr>
          <w:p w:rsidR="009E1693" w:rsidRDefault="00507487">
            <w:pPr>
              <w:pStyle w:val="Compact"/>
              <w:jc w:val="right"/>
            </w:pPr>
            <w:r>
              <w:t>0.71</w:t>
            </w:r>
          </w:p>
        </w:tc>
        <w:tc>
          <w:tcPr>
            <w:tcW w:w="0" w:type="auto"/>
          </w:tcPr>
          <w:p w:rsidR="009E1693" w:rsidRDefault="00507487">
            <w:pPr>
              <w:pStyle w:val="Compact"/>
              <w:jc w:val="right"/>
            </w:pPr>
            <w:r>
              <w:t>0.35</w:t>
            </w:r>
          </w:p>
        </w:tc>
        <w:tc>
          <w:tcPr>
            <w:tcW w:w="0" w:type="auto"/>
          </w:tcPr>
          <w:p w:rsidR="009E1693" w:rsidRDefault="00507487">
            <w:pPr>
              <w:pStyle w:val="Compact"/>
              <w:jc w:val="right"/>
            </w:pPr>
            <w:r>
              <w:t>0.42</w:t>
            </w:r>
          </w:p>
        </w:tc>
        <w:tc>
          <w:tcPr>
            <w:tcW w:w="0" w:type="auto"/>
          </w:tcPr>
          <w:p w:rsidR="009E1693" w:rsidRDefault="00507487">
            <w:pPr>
              <w:pStyle w:val="Compact"/>
              <w:jc w:val="right"/>
            </w:pPr>
            <w:r>
              <w:t>0.35</w:t>
            </w:r>
          </w:p>
        </w:tc>
        <w:tc>
          <w:tcPr>
            <w:tcW w:w="0" w:type="auto"/>
          </w:tcPr>
          <w:p w:rsidR="009E1693" w:rsidRDefault="00507487">
            <w:pPr>
              <w:pStyle w:val="Compact"/>
              <w:jc w:val="right"/>
            </w:pPr>
            <w:r>
              <w:t>0.42</w:t>
            </w:r>
          </w:p>
        </w:tc>
      </w:tr>
      <w:tr w:rsidR="009E1693">
        <w:tc>
          <w:tcPr>
            <w:tcW w:w="0" w:type="auto"/>
          </w:tcPr>
          <w:p w:rsidR="009E1693" w:rsidRDefault="00507487">
            <w:pPr>
              <w:pStyle w:val="Compact"/>
              <w:jc w:val="right"/>
            </w:pPr>
            <w:r>
              <w:t>2013</w:t>
            </w:r>
          </w:p>
        </w:tc>
        <w:tc>
          <w:tcPr>
            <w:tcW w:w="0" w:type="auto"/>
          </w:tcPr>
          <w:p w:rsidR="009E1693" w:rsidRDefault="00507487">
            <w:pPr>
              <w:pStyle w:val="Compact"/>
              <w:jc w:val="right"/>
            </w:pPr>
            <w:r>
              <w:t>0.63</w:t>
            </w:r>
          </w:p>
        </w:tc>
        <w:tc>
          <w:tcPr>
            <w:tcW w:w="0" w:type="auto"/>
          </w:tcPr>
          <w:p w:rsidR="009E1693" w:rsidRDefault="00507487">
            <w:pPr>
              <w:pStyle w:val="Compact"/>
              <w:jc w:val="right"/>
            </w:pPr>
            <w:r>
              <w:t>0.70</w:t>
            </w:r>
          </w:p>
        </w:tc>
        <w:tc>
          <w:tcPr>
            <w:tcW w:w="0" w:type="auto"/>
          </w:tcPr>
          <w:p w:rsidR="009E1693" w:rsidRDefault="00507487">
            <w:pPr>
              <w:pStyle w:val="Compact"/>
              <w:jc w:val="right"/>
            </w:pPr>
            <w:r>
              <w:t>0.50</w:t>
            </w:r>
          </w:p>
        </w:tc>
        <w:tc>
          <w:tcPr>
            <w:tcW w:w="0" w:type="auto"/>
          </w:tcPr>
          <w:p w:rsidR="009E1693" w:rsidRDefault="00507487">
            <w:pPr>
              <w:pStyle w:val="Compact"/>
              <w:jc w:val="right"/>
            </w:pPr>
            <w:r>
              <w:t>0.49</w:t>
            </w:r>
          </w:p>
        </w:tc>
        <w:tc>
          <w:tcPr>
            <w:tcW w:w="0" w:type="auto"/>
          </w:tcPr>
          <w:p w:rsidR="009E1693" w:rsidRDefault="00507487">
            <w:pPr>
              <w:pStyle w:val="Compact"/>
              <w:jc w:val="right"/>
            </w:pPr>
            <w:r>
              <w:t>0.29</w:t>
            </w:r>
          </w:p>
        </w:tc>
        <w:tc>
          <w:tcPr>
            <w:tcW w:w="0" w:type="auto"/>
          </w:tcPr>
          <w:p w:rsidR="009E1693" w:rsidRDefault="00507487">
            <w:pPr>
              <w:pStyle w:val="Compact"/>
              <w:jc w:val="right"/>
            </w:pPr>
            <w:r>
              <w:t>0.39</w:t>
            </w:r>
          </w:p>
        </w:tc>
      </w:tr>
      <w:tr w:rsidR="009E1693">
        <w:tc>
          <w:tcPr>
            <w:tcW w:w="0" w:type="auto"/>
          </w:tcPr>
          <w:p w:rsidR="009E1693" w:rsidRDefault="00507487">
            <w:pPr>
              <w:pStyle w:val="Compact"/>
              <w:jc w:val="right"/>
            </w:pPr>
            <w:r>
              <w:t>2014</w:t>
            </w:r>
          </w:p>
        </w:tc>
        <w:tc>
          <w:tcPr>
            <w:tcW w:w="0" w:type="auto"/>
          </w:tcPr>
          <w:p w:rsidR="009E1693" w:rsidRDefault="00507487">
            <w:pPr>
              <w:pStyle w:val="Compact"/>
              <w:jc w:val="right"/>
            </w:pPr>
            <w:r>
              <w:t>0.90</w:t>
            </w:r>
          </w:p>
        </w:tc>
        <w:tc>
          <w:tcPr>
            <w:tcW w:w="0" w:type="auto"/>
          </w:tcPr>
          <w:p w:rsidR="009E1693" w:rsidRDefault="00507487">
            <w:pPr>
              <w:pStyle w:val="Compact"/>
              <w:jc w:val="right"/>
            </w:pPr>
            <w:r>
              <w:t>0.76</w:t>
            </w:r>
          </w:p>
        </w:tc>
        <w:tc>
          <w:tcPr>
            <w:tcW w:w="0" w:type="auto"/>
          </w:tcPr>
          <w:p w:rsidR="009E1693" w:rsidRDefault="00507487">
            <w:pPr>
              <w:pStyle w:val="Compact"/>
              <w:jc w:val="right"/>
            </w:pPr>
            <w:r>
              <w:t>0.57</w:t>
            </w:r>
          </w:p>
        </w:tc>
        <w:tc>
          <w:tcPr>
            <w:tcW w:w="0" w:type="auto"/>
          </w:tcPr>
          <w:p w:rsidR="009E1693" w:rsidRDefault="00507487">
            <w:pPr>
              <w:pStyle w:val="Compact"/>
              <w:jc w:val="right"/>
            </w:pPr>
            <w:r>
              <w:t>0.58</w:t>
            </w:r>
          </w:p>
        </w:tc>
        <w:tc>
          <w:tcPr>
            <w:tcW w:w="0" w:type="auto"/>
          </w:tcPr>
          <w:p w:rsidR="009E1693" w:rsidRDefault="00507487">
            <w:pPr>
              <w:pStyle w:val="Compact"/>
              <w:jc w:val="right"/>
            </w:pPr>
            <w:r>
              <w:t>0.19</w:t>
            </w:r>
          </w:p>
        </w:tc>
        <w:tc>
          <w:tcPr>
            <w:tcW w:w="0" w:type="auto"/>
          </w:tcPr>
          <w:p w:rsidR="009E1693" w:rsidRDefault="00507487">
            <w:pPr>
              <w:pStyle w:val="Compact"/>
              <w:jc w:val="right"/>
            </w:pPr>
            <w:r>
              <w:t>0.26</w:t>
            </w:r>
          </w:p>
        </w:tc>
      </w:tr>
    </w:tbl>
    <w:p w:rsidR="009E1693" w:rsidRDefault="00507487">
      <w:pPr>
        <w:pStyle w:val="TableCaption"/>
      </w:pPr>
      <w:r>
        <w:t>Millions of hooks fished in longline fishery by region.</w:t>
      </w:r>
    </w:p>
    <w:tbl>
      <w:tblPr>
        <w:tblW w:w="0" w:type="pct"/>
        <w:tblLook w:val="07E0" w:firstRow="1" w:lastRow="1" w:firstColumn="1" w:lastColumn="1" w:noHBand="1" w:noVBand="1"/>
      </w:tblPr>
      <w:tblGrid>
        <w:gridCol w:w="748"/>
        <w:gridCol w:w="1217"/>
        <w:gridCol w:w="1217"/>
        <w:gridCol w:w="1217"/>
        <w:gridCol w:w="1217"/>
        <w:gridCol w:w="1217"/>
        <w:gridCol w:w="1217"/>
      </w:tblGrid>
      <w:tr w:rsidR="009E1693">
        <w:tc>
          <w:tcPr>
            <w:tcW w:w="0" w:type="auto"/>
            <w:tcBorders>
              <w:bottom w:val="single" w:sz="0" w:space="0" w:color="auto"/>
            </w:tcBorders>
            <w:vAlign w:val="bottom"/>
          </w:tcPr>
          <w:p w:rsidR="009E1693" w:rsidRDefault="009E1693"/>
        </w:tc>
        <w:tc>
          <w:tcPr>
            <w:tcW w:w="0" w:type="auto"/>
            <w:tcBorders>
              <w:bottom w:val="single" w:sz="0" w:space="0" w:color="auto"/>
            </w:tcBorders>
            <w:vAlign w:val="bottom"/>
          </w:tcPr>
          <w:p w:rsidR="009E1693" w:rsidRDefault="00507487">
            <w:pPr>
              <w:pStyle w:val="Compact"/>
              <w:jc w:val="right"/>
            </w:pPr>
            <w:r>
              <w:t>Hks_Reg1</w:t>
            </w:r>
          </w:p>
        </w:tc>
        <w:tc>
          <w:tcPr>
            <w:tcW w:w="0" w:type="auto"/>
            <w:tcBorders>
              <w:bottom w:val="single" w:sz="0" w:space="0" w:color="auto"/>
            </w:tcBorders>
            <w:vAlign w:val="bottom"/>
          </w:tcPr>
          <w:p w:rsidR="009E1693" w:rsidRDefault="00507487">
            <w:pPr>
              <w:pStyle w:val="Compact"/>
              <w:jc w:val="right"/>
            </w:pPr>
            <w:r>
              <w:t>Hks_Reg2</w:t>
            </w:r>
          </w:p>
        </w:tc>
        <w:tc>
          <w:tcPr>
            <w:tcW w:w="0" w:type="auto"/>
            <w:tcBorders>
              <w:bottom w:val="single" w:sz="0" w:space="0" w:color="auto"/>
            </w:tcBorders>
            <w:vAlign w:val="bottom"/>
          </w:tcPr>
          <w:p w:rsidR="009E1693" w:rsidRDefault="00507487">
            <w:pPr>
              <w:pStyle w:val="Compact"/>
              <w:jc w:val="right"/>
            </w:pPr>
            <w:r>
              <w:t>Hks_Reg3</w:t>
            </w:r>
          </w:p>
        </w:tc>
        <w:tc>
          <w:tcPr>
            <w:tcW w:w="0" w:type="auto"/>
            <w:tcBorders>
              <w:bottom w:val="single" w:sz="0" w:space="0" w:color="auto"/>
            </w:tcBorders>
            <w:vAlign w:val="bottom"/>
          </w:tcPr>
          <w:p w:rsidR="009E1693" w:rsidRDefault="00507487">
            <w:pPr>
              <w:pStyle w:val="Compact"/>
              <w:jc w:val="right"/>
            </w:pPr>
            <w:r>
              <w:t>Hks_Reg4</w:t>
            </w:r>
          </w:p>
        </w:tc>
        <w:tc>
          <w:tcPr>
            <w:tcW w:w="0" w:type="auto"/>
            <w:tcBorders>
              <w:bottom w:val="single" w:sz="0" w:space="0" w:color="auto"/>
            </w:tcBorders>
            <w:vAlign w:val="bottom"/>
          </w:tcPr>
          <w:p w:rsidR="009E1693" w:rsidRDefault="00507487">
            <w:pPr>
              <w:pStyle w:val="Compact"/>
              <w:jc w:val="right"/>
            </w:pPr>
            <w:r>
              <w:t>Hks_Reg5</w:t>
            </w:r>
          </w:p>
        </w:tc>
        <w:tc>
          <w:tcPr>
            <w:tcW w:w="0" w:type="auto"/>
            <w:tcBorders>
              <w:bottom w:val="single" w:sz="0" w:space="0" w:color="auto"/>
            </w:tcBorders>
            <w:vAlign w:val="bottom"/>
          </w:tcPr>
          <w:p w:rsidR="009E1693" w:rsidRDefault="00507487">
            <w:pPr>
              <w:pStyle w:val="Compact"/>
              <w:jc w:val="right"/>
            </w:pPr>
            <w:r>
              <w:t>Hks_Reg6</w:t>
            </w:r>
          </w:p>
        </w:tc>
      </w:tr>
      <w:tr w:rsidR="009E1693">
        <w:tc>
          <w:tcPr>
            <w:tcW w:w="0" w:type="auto"/>
          </w:tcPr>
          <w:p w:rsidR="009E1693" w:rsidRDefault="00507487">
            <w:pPr>
              <w:pStyle w:val="Compact"/>
              <w:jc w:val="right"/>
            </w:pPr>
            <w:r>
              <w:t>1995</w:t>
            </w:r>
          </w:p>
        </w:tc>
        <w:tc>
          <w:tcPr>
            <w:tcW w:w="0" w:type="auto"/>
          </w:tcPr>
          <w:p w:rsidR="009E1693" w:rsidRDefault="00507487">
            <w:pPr>
              <w:pStyle w:val="Compact"/>
              <w:jc w:val="right"/>
            </w:pPr>
            <w:r>
              <w:t>97.10</w:t>
            </w:r>
          </w:p>
        </w:tc>
        <w:tc>
          <w:tcPr>
            <w:tcW w:w="0" w:type="auto"/>
          </w:tcPr>
          <w:p w:rsidR="009E1693" w:rsidRDefault="00507487">
            <w:pPr>
              <w:pStyle w:val="Compact"/>
              <w:jc w:val="right"/>
            </w:pPr>
            <w:r>
              <w:t>24.10</w:t>
            </w:r>
          </w:p>
        </w:tc>
        <w:tc>
          <w:tcPr>
            <w:tcW w:w="0" w:type="auto"/>
          </w:tcPr>
          <w:p w:rsidR="009E1693" w:rsidRDefault="00507487">
            <w:pPr>
              <w:pStyle w:val="Compact"/>
              <w:jc w:val="right"/>
            </w:pPr>
            <w:r>
              <w:t>240.00</w:t>
            </w:r>
          </w:p>
        </w:tc>
        <w:tc>
          <w:tcPr>
            <w:tcW w:w="0" w:type="auto"/>
          </w:tcPr>
          <w:p w:rsidR="009E1693" w:rsidRDefault="00507487">
            <w:pPr>
              <w:pStyle w:val="Compact"/>
              <w:jc w:val="right"/>
            </w:pPr>
            <w:r>
              <w:t>127.00</w:t>
            </w:r>
          </w:p>
        </w:tc>
        <w:tc>
          <w:tcPr>
            <w:tcW w:w="0" w:type="auto"/>
          </w:tcPr>
          <w:p w:rsidR="009E1693" w:rsidRDefault="00507487">
            <w:pPr>
              <w:pStyle w:val="Compact"/>
              <w:jc w:val="right"/>
            </w:pPr>
            <w:r>
              <w:t>46.50</w:t>
            </w:r>
          </w:p>
        </w:tc>
        <w:tc>
          <w:tcPr>
            <w:tcW w:w="0" w:type="auto"/>
          </w:tcPr>
          <w:p w:rsidR="009E1693" w:rsidRDefault="00507487">
            <w:pPr>
              <w:pStyle w:val="Compact"/>
              <w:jc w:val="right"/>
            </w:pPr>
            <w:r>
              <w:t>49.50</w:t>
            </w:r>
          </w:p>
        </w:tc>
      </w:tr>
      <w:tr w:rsidR="009E1693">
        <w:tc>
          <w:tcPr>
            <w:tcW w:w="0" w:type="auto"/>
          </w:tcPr>
          <w:p w:rsidR="009E1693" w:rsidRDefault="00507487">
            <w:pPr>
              <w:pStyle w:val="Compact"/>
              <w:jc w:val="right"/>
            </w:pPr>
            <w:r>
              <w:t>1996</w:t>
            </w:r>
          </w:p>
        </w:tc>
        <w:tc>
          <w:tcPr>
            <w:tcW w:w="0" w:type="auto"/>
          </w:tcPr>
          <w:p w:rsidR="009E1693" w:rsidRDefault="00507487">
            <w:pPr>
              <w:pStyle w:val="Compact"/>
              <w:jc w:val="right"/>
            </w:pPr>
            <w:r>
              <w:t>107.30</w:t>
            </w:r>
          </w:p>
        </w:tc>
        <w:tc>
          <w:tcPr>
            <w:tcW w:w="0" w:type="auto"/>
          </w:tcPr>
          <w:p w:rsidR="009E1693" w:rsidRDefault="00507487">
            <w:pPr>
              <w:pStyle w:val="Compact"/>
              <w:jc w:val="right"/>
            </w:pPr>
            <w:r>
              <w:t>15.90</w:t>
            </w:r>
          </w:p>
        </w:tc>
        <w:tc>
          <w:tcPr>
            <w:tcW w:w="0" w:type="auto"/>
          </w:tcPr>
          <w:p w:rsidR="009E1693" w:rsidRDefault="00507487">
            <w:pPr>
              <w:pStyle w:val="Compact"/>
              <w:jc w:val="right"/>
            </w:pPr>
            <w:r>
              <w:t>227.70</w:t>
            </w:r>
          </w:p>
        </w:tc>
        <w:tc>
          <w:tcPr>
            <w:tcW w:w="0" w:type="auto"/>
          </w:tcPr>
          <w:p w:rsidR="009E1693" w:rsidRDefault="00507487">
            <w:pPr>
              <w:pStyle w:val="Compact"/>
              <w:jc w:val="right"/>
            </w:pPr>
            <w:r>
              <w:t>110.40</w:t>
            </w:r>
          </w:p>
        </w:tc>
        <w:tc>
          <w:tcPr>
            <w:tcW w:w="0" w:type="auto"/>
          </w:tcPr>
          <w:p w:rsidR="009E1693" w:rsidRDefault="00507487">
            <w:pPr>
              <w:pStyle w:val="Compact"/>
              <w:jc w:val="right"/>
            </w:pPr>
            <w:r>
              <w:t>38.70</w:t>
            </w:r>
          </w:p>
        </w:tc>
        <w:tc>
          <w:tcPr>
            <w:tcW w:w="0" w:type="auto"/>
          </w:tcPr>
          <w:p w:rsidR="009E1693" w:rsidRDefault="00507487">
            <w:pPr>
              <w:pStyle w:val="Compact"/>
              <w:jc w:val="right"/>
            </w:pPr>
            <w:r>
              <w:t>51.00</w:t>
            </w:r>
          </w:p>
        </w:tc>
      </w:tr>
      <w:tr w:rsidR="009E1693">
        <w:tc>
          <w:tcPr>
            <w:tcW w:w="0" w:type="auto"/>
          </w:tcPr>
          <w:p w:rsidR="009E1693" w:rsidRDefault="00507487">
            <w:pPr>
              <w:pStyle w:val="Compact"/>
              <w:jc w:val="right"/>
            </w:pPr>
            <w:r>
              <w:t>1997</w:t>
            </w:r>
          </w:p>
        </w:tc>
        <w:tc>
          <w:tcPr>
            <w:tcW w:w="0" w:type="auto"/>
          </w:tcPr>
          <w:p w:rsidR="009E1693" w:rsidRDefault="00507487">
            <w:pPr>
              <w:pStyle w:val="Compact"/>
              <w:jc w:val="right"/>
            </w:pPr>
            <w:r>
              <w:t>102.50</w:t>
            </w:r>
          </w:p>
        </w:tc>
        <w:tc>
          <w:tcPr>
            <w:tcW w:w="0" w:type="auto"/>
          </w:tcPr>
          <w:p w:rsidR="009E1693" w:rsidRDefault="00507487">
            <w:pPr>
              <w:pStyle w:val="Compact"/>
              <w:jc w:val="right"/>
            </w:pPr>
            <w:r>
              <w:t>16.30</w:t>
            </w:r>
          </w:p>
        </w:tc>
        <w:tc>
          <w:tcPr>
            <w:tcW w:w="0" w:type="auto"/>
          </w:tcPr>
          <w:p w:rsidR="009E1693" w:rsidRDefault="00507487">
            <w:pPr>
              <w:pStyle w:val="Compact"/>
              <w:jc w:val="right"/>
            </w:pPr>
            <w:r>
              <w:t>220.30</w:t>
            </w:r>
          </w:p>
        </w:tc>
        <w:tc>
          <w:tcPr>
            <w:tcW w:w="0" w:type="auto"/>
          </w:tcPr>
          <w:p w:rsidR="009E1693" w:rsidRDefault="00507487">
            <w:pPr>
              <w:pStyle w:val="Compact"/>
              <w:jc w:val="right"/>
            </w:pPr>
            <w:r>
              <w:t>100.40</w:t>
            </w:r>
          </w:p>
        </w:tc>
        <w:tc>
          <w:tcPr>
            <w:tcW w:w="0" w:type="auto"/>
          </w:tcPr>
          <w:p w:rsidR="009E1693" w:rsidRDefault="00507487">
            <w:pPr>
              <w:pStyle w:val="Compact"/>
              <w:jc w:val="right"/>
            </w:pPr>
            <w:r>
              <w:t>46.10</w:t>
            </w:r>
          </w:p>
        </w:tc>
        <w:tc>
          <w:tcPr>
            <w:tcW w:w="0" w:type="auto"/>
          </w:tcPr>
          <w:p w:rsidR="009E1693" w:rsidRDefault="00507487">
            <w:pPr>
              <w:pStyle w:val="Compact"/>
              <w:jc w:val="right"/>
            </w:pPr>
            <w:r>
              <w:t>55.40</w:t>
            </w:r>
          </w:p>
        </w:tc>
      </w:tr>
      <w:tr w:rsidR="009E1693">
        <w:tc>
          <w:tcPr>
            <w:tcW w:w="0" w:type="auto"/>
          </w:tcPr>
          <w:p w:rsidR="009E1693" w:rsidRDefault="00507487">
            <w:pPr>
              <w:pStyle w:val="Compact"/>
              <w:jc w:val="right"/>
            </w:pPr>
            <w:r>
              <w:t>1998</w:t>
            </w:r>
          </w:p>
        </w:tc>
        <w:tc>
          <w:tcPr>
            <w:tcW w:w="0" w:type="auto"/>
          </w:tcPr>
          <w:p w:rsidR="009E1693" w:rsidRDefault="00507487">
            <w:pPr>
              <w:pStyle w:val="Compact"/>
              <w:jc w:val="right"/>
            </w:pPr>
            <w:r>
              <w:t>96.00</w:t>
            </w:r>
          </w:p>
        </w:tc>
        <w:tc>
          <w:tcPr>
            <w:tcW w:w="0" w:type="auto"/>
          </w:tcPr>
          <w:p w:rsidR="009E1693" w:rsidRDefault="00507487">
            <w:pPr>
              <w:pStyle w:val="Compact"/>
              <w:jc w:val="right"/>
            </w:pPr>
            <w:r>
              <w:t>18.60</w:t>
            </w:r>
          </w:p>
        </w:tc>
        <w:tc>
          <w:tcPr>
            <w:tcW w:w="0" w:type="auto"/>
          </w:tcPr>
          <w:p w:rsidR="009E1693" w:rsidRDefault="00507487">
            <w:pPr>
              <w:pStyle w:val="Compact"/>
              <w:jc w:val="right"/>
            </w:pPr>
            <w:r>
              <w:t>238.20</w:t>
            </w:r>
          </w:p>
        </w:tc>
        <w:tc>
          <w:tcPr>
            <w:tcW w:w="0" w:type="auto"/>
          </w:tcPr>
          <w:p w:rsidR="009E1693" w:rsidRDefault="00507487">
            <w:pPr>
              <w:pStyle w:val="Compact"/>
              <w:jc w:val="right"/>
            </w:pPr>
            <w:r>
              <w:t>140.30</w:t>
            </w:r>
          </w:p>
        </w:tc>
        <w:tc>
          <w:tcPr>
            <w:tcW w:w="0" w:type="auto"/>
          </w:tcPr>
          <w:p w:rsidR="009E1693" w:rsidRDefault="00507487">
            <w:pPr>
              <w:pStyle w:val="Compact"/>
              <w:jc w:val="right"/>
            </w:pPr>
            <w:r>
              <w:t>50.70</w:t>
            </w:r>
          </w:p>
        </w:tc>
        <w:tc>
          <w:tcPr>
            <w:tcW w:w="0" w:type="auto"/>
          </w:tcPr>
          <w:p w:rsidR="009E1693" w:rsidRDefault="00507487">
            <w:pPr>
              <w:pStyle w:val="Compact"/>
              <w:jc w:val="right"/>
            </w:pPr>
            <w:r>
              <w:t>75.10</w:t>
            </w:r>
          </w:p>
        </w:tc>
      </w:tr>
      <w:tr w:rsidR="009E1693">
        <w:tc>
          <w:tcPr>
            <w:tcW w:w="0" w:type="auto"/>
          </w:tcPr>
          <w:p w:rsidR="009E1693" w:rsidRDefault="00507487">
            <w:pPr>
              <w:pStyle w:val="Compact"/>
              <w:jc w:val="right"/>
            </w:pPr>
            <w:r>
              <w:t>1999</w:t>
            </w:r>
          </w:p>
        </w:tc>
        <w:tc>
          <w:tcPr>
            <w:tcW w:w="0" w:type="auto"/>
          </w:tcPr>
          <w:p w:rsidR="009E1693" w:rsidRDefault="00507487">
            <w:pPr>
              <w:pStyle w:val="Compact"/>
              <w:jc w:val="right"/>
            </w:pPr>
            <w:r>
              <w:t>102.00</w:t>
            </w:r>
          </w:p>
        </w:tc>
        <w:tc>
          <w:tcPr>
            <w:tcW w:w="0" w:type="auto"/>
          </w:tcPr>
          <w:p w:rsidR="009E1693" w:rsidRDefault="00507487">
            <w:pPr>
              <w:pStyle w:val="Compact"/>
              <w:jc w:val="right"/>
            </w:pPr>
            <w:r>
              <w:t>21.10</w:t>
            </w:r>
          </w:p>
        </w:tc>
        <w:tc>
          <w:tcPr>
            <w:tcW w:w="0" w:type="auto"/>
          </w:tcPr>
          <w:p w:rsidR="009E1693" w:rsidRDefault="00507487">
            <w:pPr>
              <w:pStyle w:val="Compact"/>
              <w:jc w:val="right"/>
            </w:pPr>
            <w:r>
              <w:t>305.10</w:t>
            </w:r>
          </w:p>
        </w:tc>
        <w:tc>
          <w:tcPr>
            <w:tcW w:w="0" w:type="auto"/>
          </w:tcPr>
          <w:p w:rsidR="009E1693" w:rsidRDefault="00507487">
            <w:pPr>
              <w:pStyle w:val="Compact"/>
              <w:jc w:val="right"/>
            </w:pPr>
            <w:r>
              <w:t>148.50</w:t>
            </w:r>
          </w:p>
        </w:tc>
        <w:tc>
          <w:tcPr>
            <w:tcW w:w="0" w:type="auto"/>
          </w:tcPr>
          <w:p w:rsidR="009E1693" w:rsidRDefault="00507487">
            <w:pPr>
              <w:pStyle w:val="Compact"/>
              <w:jc w:val="right"/>
            </w:pPr>
            <w:r>
              <w:t>51.20</w:t>
            </w:r>
          </w:p>
        </w:tc>
        <w:tc>
          <w:tcPr>
            <w:tcW w:w="0" w:type="auto"/>
          </w:tcPr>
          <w:p w:rsidR="009E1693" w:rsidRDefault="00507487">
            <w:pPr>
              <w:pStyle w:val="Compact"/>
              <w:jc w:val="right"/>
            </w:pPr>
            <w:r>
              <w:t>81.10</w:t>
            </w:r>
          </w:p>
        </w:tc>
      </w:tr>
      <w:tr w:rsidR="009E1693">
        <w:tc>
          <w:tcPr>
            <w:tcW w:w="0" w:type="auto"/>
          </w:tcPr>
          <w:p w:rsidR="009E1693" w:rsidRDefault="00507487">
            <w:pPr>
              <w:pStyle w:val="Compact"/>
              <w:jc w:val="right"/>
            </w:pPr>
            <w:r>
              <w:t>2000</w:t>
            </w:r>
          </w:p>
        </w:tc>
        <w:tc>
          <w:tcPr>
            <w:tcW w:w="0" w:type="auto"/>
          </w:tcPr>
          <w:p w:rsidR="009E1693" w:rsidRDefault="00507487">
            <w:pPr>
              <w:pStyle w:val="Compact"/>
              <w:jc w:val="right"/>
            </w:pPr>
            <w:r>
              <w:t>102.00</w:t>
            </w:r>
          </w:p>
        </w:tc>
        <w:tc>
          <w:tcPr>
            <w:tcW w:w="0" w:type="auto"/>
          </w:tcPr>
          <w:p w:rsidR="009E1693" w:rsidRDefault="00507487">
            <w:pPr>
              <w:pStyle w:val="Compact"/>
              <w:jc w:val="right"/>
            </w:pPr>
            <w:r>
              <w:t>19.10</w:t>
            </w:r>
          </w:p>
        </w:tc>
        <w:tc>
          <w:tcPr>
            <w:tcW w:w="0" w:type="auto"/>
          </w:tcPr>
          <w:p w:rsidR="009E1693" w:rsidRDefault="00507487">
            <w:pPr>
              <w:pStyle w:val="Compact"/>
              <w:jc w:val="right"/>
            </w:pPr>
            <w:r>
              <w:t>299.10</w:t>
            </w:r>
          </w:p>
        </w:tc>
        <w:tc>
          <w:tcPr>
            <w:tcW w:w="0" w:type="auto"/>
          </w:tcPr>
          <w:p w:rsidR="009E1693" w:rsidRDefault="00507487">
            <w:pPr>
              <w:pStyle w:val="Compact"/>
              <w:jc w:val="right"/>
            </w:pPr>
            <w:r>
              <w:t>170.80</w:t>
            </w:r>
          </w:p>
        </w:tc>
        <w:tc>
          <w:tcPr>
            <w:tcW w:w="0" w:type="auto"/>
          </w:tcPr>
          <w:p w:rsidR="009E1693" w:rsidRDefault="00507487">
            <w:pPr>
              <w:pStyle w:val="Compact"/>
              <w:jc w:val="right"/>
            </w:pPr>
            <w:r>
              <w:t>50.20</w:t>
            </w:r>
          </w:p>
        </w:tc>
        <w:tc>
          <w:tcPr>
            <w:tcW w:w="0" w:type="auto"/>
          </w:tcPr>
          <w:p w:rsidR="009E1693" w:rsidRDefault="00507487">
            <w:pPr>
              <w:pStyle w:val="Compact"/>
              <w:jc w:val="right"/>
            </w:pPr>
            <w:r>
              <w:t>84.50</w:t>
            </w:r>
          </w:p>
        </w:tc>
      </w:tr>
      <w:tr w:rsidR="009E1693">
        <w:tc>
          <w:tcPr>
            <w:tcW w:w="0" w:type="auto"/>
          </w:tcPr>
          <w:p w:rsidR="009E1693" w:rsidRDefault="00507487">
            <w:pPr>
              <w:pStyle w:val="Compact"/>
              <w:jc w:val="right"/>
            </w:pPr>
            <w:r>
              <w:t>2001</w:t>
            </w:r>
          </w:p>
        </w:tc>
        <w:tc>
          <w:tcPr>
            <w:tcW w:w="0" w:type="auto"/>
          </w:tcPr>
          <w:p w:rsidR="009E1693" w:rsidRDefault="00507487">
            <w:pPr>
              <w:pStyle w:val="Compact"/>
              <w:jc w:val="right"/>
            </w:pPr>
            <w:r>
              <w:t>190.80</w:t>
            </w:r>
          </w:p>
        </w:tc>
        <w:tc>
          <w:tcPr>
            <w:tcW w:w="0" w:type="auto"/>
          </w:tcPr>
          <w:p w:rsidR="009E1693" w:rsidRDefault="00507487">
            <w:pPr>
              <w:pStyle w:val="Compact"/>
              <w:jc w:val="right"/>
            </w:pPr>
            <w:r>
              <w:t>14.70</w:t>
            </w:r>
          </w:p>
        </w:tc>
        <w:tc>
          <w:tcPr>
            <w:tcW w:w="0" w:type="auto"/>
          </w:tcPr>
          <w:p w:rsidR="009E1693" w:rsidRDefault="00507487">
            <w:pPr>
              <w:pStyle w:val="Compact"/>
              <w:jc w:val="right"/>
            </w:pPr>
            <w:r>
              <w:t>345.40</w:t>
            </w:r>
          </w:p>
        </w:tc>
        <w:tc>
          <w:tcPr>
            <w:tcW w:w="0" w:type="auto"/>
          </w:tcPr>
          <w:p w:rsidR="009E1693" w:rsidRDefault="00507487">
            <w:pPr>
              <w:pStyle w:val="Compact"/>
              <w:jc w:val="right"/>
            </w:pPr>
            <w:r>
              <w:t>160.30</w:t>
            </w:r>
          </w:p>
        </w:tc>
        <w:tc>
          <w:tcPr>
            <w:tcW w:w="0" w:type="auto"/>
          </w:tcPr>
          <w:p w:rsidR="009E1693" w:rsidRDefault="00507487">
            <w:pPr>
              <w:pStyle w:val="Compact"/>
              <w:jc w:val="right"/>
            </w:pPr>
            <w:r>
              <w:t>49.80</w:t>
            </w:r>
          </w:p>
        </w:tc>
        <w:tc>
          <w:tcPr>
            <w:tcW w:w="0" w:type="auto"/>
          </w:tcPr>
          <w:p w:rsidR="009E1693" w:rsidRDefault="00507487">
            <w:pPr>
              <w:pStyle w:val="Compact"/>
              <w:jc w:val="right"/>
            </w:pPr>
            <w:r>
              <w:t>124.10</w:t>
            </w:r>
          </w:p>
        </w:tc>
      </w:tr>
      <w:tr w:rsidR="009E1693">
        <w:tc>
          <w:tcPr>
            <w:tcW w:w="0" w:type="auto"/>
          </w:tcPr>
          <w:p w:rsidR="009E1693" w:rsidRDefault="00507487">
            <w:pPr>
              <w:pStyle w:val="Compact"/>
              <w:jc w:val="right"/>
            </w:pPr>
            <w:r>
              <w:t>2002</w:t>
            </w:r>
          </w:p>
        </w:tc>
        <w:tc>
          <w:tcPr>
            <w:tcW w:w="0" w:type="auto"/>
          </w:tcPr>
          <w:p w:rsidR="009E1693" w:rsidRDefault="00507487">
            <w:pPr>
              <w:pStyle w:val="Compact"/>
              <w:jc w:val="right"/>
            </w:pPr>
            <w:r>
              <w:t>102.50</w:t>
            </w:r>
          </w:p>
        </w:tc>
        <w:tc>
          <w:tcPr>
            <w:tcW w:w="0" w:type="auto"/>
          </w:tcPr>
          <w:p w:rsidR="009E1693" w:rsidRDefault="00507487">
            <w:pPr>
              <w:pStyle w:val="Compact"/>
              <w:jc w:val="right"/>
            </w:pPr>
            <w:r>
              <w:t>22.70</w:t>
            </w:r>
          </w:p>
        </w:tc>
        <w:tc>
          <w:tcPr>
            <w:tcW w:w="0" w:type="auto"/>
          </w:tcPr>
          <w:p w:rsidR="009E1693" w:rsidRDefault="00507487">
            <w:pPr>
              <w:pStyle w:val="Compact"/>
              <w:jc w:val="right"/>
            </w:pPr>
            <w:r>
              <w:t>360.10</w:t>
            </w:r>
          </w:p>
        </w:tc>
        <w:tc>
          <w:tcPr>
            <w:tcW w:w="0" w:type="auto"/>
          </w:tcPr>
          <w:p w:rsidR="009E1693" w:rsidRDefault="00507487">
            <w:pPr>
              <w:pStyle w:val="Compact"/>
              <w:jc w:val="right"/>
            </w:pPr>
            <w:r>
              <w:t>215.40</w:t>
            </w:r>
          </w:p>
        </w:tc>
        <w:tc>
          <w:tcPr>
            <w:tcW w:w="0" w:type="auto"/>
          </w:tcPr>
          <w:p w:rsidR="009E1693" w:rsidRDefault="00507487">
            <w:pPr>
              <w:pStyle w:val="Compact"/>
              <w:jc w:val="right"/>
            </w:pPr>
            <w:r>
              <w:t>67.90</w:t>
            </w:r>
          </w:p>
        </w:tc>
        <w:tc>
          <w:tcPr>
            <w:tcW w:w="0" w:type="auto"/>
          </w:tcPr>
          <w:p w:rsidR="009E1693" w:rsidRDefault="00507487">
            <w:pPr>
              <w:pStyle w:val="Compact"/>
              <w:jc w:val="right"/>
            </w:pPr>
            <w:r>
              <w:t>161.50</w:t>
            </w:r>
          </w:p>
        </w:tc>
      </w:tr>
      <w:tr w:rsidR="009E1693">
        <w:tc>
          <w:tcPr>
            <w:tcW w:w="0" w:type="auto"/>
          </w:tcPr>
          <w:p w:rsidR="009E1693" w:rsidRDefault="00507487">
            <w:pPr>
              <w:pStyle w:val="Compact"/>
              <w:jc w:val="right"/>
            </w:pPr>
            <w:r>
              <w:t>2003</w:t>
            </w:r>
          </w:p>
        </w:tc>
        <w:tc>
          <w:tcPr>
            <w:tcW w:w="0" w:type="auto"/>
          </w:tcPr>
          <w:p w:rsidR="009E1693" w:rsidRDefault="00507487">
            <w:pPr>
              <w:pStyle w:val="Compact"/>
              <w:jc w:val="right"/>
            </w:pPr>
            <w:r>
              <w:t>107.60</w:t>
            </w:r>
          </w:p>
        </w:tc>
        <w:tc>
          <w:tcPr>
            <w:tcW w:w="0" w:type="auto"/>
          </w:tcPr>
          <w:p w:rsidR="009E1693" w:rsidRDefault="00507487">
            <w:pPr>
              <w:pStyle w:val="Compact"/>
              <w:jc w:val="right"/>
            </w:pPr>
            <w:r>
              <w:t>31.10</w:t>
            </w:r>
          </w:p>
        </w:tc>
        <w:tc>
          <w:tcPr>
            <w:tcW w:w="0" w:type="auto"/>
          </w:tcPr>
          <w:p w:rsidR="009E1693" w:rsidRDefault="00507487">
            <w:pPr>
              <w:pStyle w:val="Compact"/>
              <w:jc w:val="right"/>
            </w:pPr>
            <w:r>
              <w:t>323.10</w:t>
            </w:r>
          </w:p>
        </w:tc>
        <w:tc>
          <w:tcPr>
            <w:tcW w:w="0" w:type="auto"/>
          </w:tcPr>
          <w:p w:rsidR="009E1693" w:rsidRDefault="00507487">
            <w:pPr>
              <w:pStyle w:val="Compact"/>
              <w:jc w:val="right"/>
            </w:pPr>
            <w:r>
              <w:t>195.70</w:t>
            </w:r>
          </w:p>
        </w:tc>
        <w:tc>
          <w:tcPr>
            <w:tcW w:w="0" w:type="auto"/>
          </w:tcPr>
          <w:p w:rsidR="009E1693" w:rsidRDefault="00507487">
            <w:pPr>
              <w:pStyle w:val="Compact"/>
              <w:jc w:val="right"/>
            </w:pPr>
            <w:r>
              <w:t>78.20</w:t>
            </w:r>
          </w:p>
        </w:tc>
        <w:tc>
          <w:tcPr>
            <w:tcW w:w="0" w:type="auto"/>
          </w:tcPr>
          <w:p w:rsidR="009E1693" w:rsidRDefault="00507487">
            <w:pPr>
              <w:pStyle w:val="Compact"/>
              <w:jc w:val="right"/>
            </w:pPr>
            <w:r>
              <w:t>190.30</w:t>
            </w:r>
          </w:p>
        </w:tc>
      </w:tr>
      <w:tr w:rsidR="009E1693">
        <w:tc>
          <w:tcPr>
            <w:tcW w:w="0" w:type="auto"/>
          </w:tcPr>
          <w:p w:rsidR="009E1693" w:rsidRDefault="00507487">
            <w:pPr>
              <w:pStyle w:val="Compact"/>
              <w:jc w:val="right"/>
            </w:pPr>
            <w:r>
              <w:t>2004</w:t>
            </w:r>
          </w:p>
        </w:tc>
        <w:tc>
          <w:tcPr>
            <w:tcW w:w="0" w:type="auto"/>
          </w:tcPr>
          <w:p w:rsidR="009E1693" w:rsidRDefault="00507487">
            <w:pPr>
              <w:pStyle w:val="Compact"/>
              <w:jc w:val="right"/>
            </w:pPr>
            <w:r>
              <w:t>142.60</w:t>
            </w:r>
          </w:p>
        </w:tc>
        <w:tc>
          <w:tcPr>
            <w:tcW w:w="0" w:type="auto"/>
          </w:tcPr>
          <w:p w:rsidR="009E1693" w:rsidRDefault="00507487">
            <w:pPr>
              <w:pStyle w:val="Compact"/>
              <w:jc w:val="right"/>
            </w:pPr>
            <w:r>
              <w:t>43.90</w:t>
            </w:r>
          </w:p>
        </w:tc>
        <w:tc>
          <w:tcPr>
            <w:tcW w:w="0" w:type="auto"/>
          </w:tcPr>
          <w:p w:rsidR="009E1693" w:rsidRDefault="00507487">
            <w:pPr>
              <w:pStyle w:val="Compact"/>
              <w:jc w:val="right"/>
            </w:pPr>
            <w:r>
              <w:t>298.10</w:t>
            </w:r>
          </w:p>
        </w:tc>
        <w:tc>
          <w:tcPr>
            <w:tcW w:w="0" w:type="auto"/>
          </w:tcPr>
          <w:p w:rsidR="009E1693" w:rsidRDefault="00507487">
            <w:pPr>
              <w:pStyle w:val="Compact"/>
              <w:jc w:val="right"/>
            </w:pPr>
            <w:r>
              <w:t>244.10</w:t>
            </w:r>
          </w:p>
        </w:tc>
        <w:tc>
          <w:tcPr>
            <w:tcW w:w="0" w:type="auto"/>
          </w:tcPr>
          <w:p w:rsidR="009E1693" w:rsidRDefault="00507487">
            <w:pPr>
              <w:pStyle w:val="Compact"/>
              <w:jc w:val="right"/>
            </w:pPr>
            <w:r>
              <w:t>68.80</w:t>
            </w:r>
          </w:p>
        </w:tc>
        <w:tc>
          <w:tcPr>
            <w:tcW w:w="0" w:type="auto"/>
          </w:tcPr>
          <w:p w:rsidR="009E1693" w:rsidRDefault="00507487">
            <w:pPr>
              <w:pStyle w:val="Compact"/>
              <w:jc w:val="right"/>
            </w:pPr>
            <w:r>
              <w:t>177.80</w:t>
            </w:r>
          </w:p>
        </w:tc>
      </w:tr>
      <w:tr w:rsidR="009E1693">
        <w:tc>
          <w:tcPr>
            <w:tcW w:w="0" w:type="auto"/>
          </w:tcPr>
          <w:p w:rsidR="009E1693" w:rsidRDefault="00507487">
            <w:pPr>
              <w:pStyle w:val="Compact"/>
              <w:jc w:val="right"/>
            </w:pPr>
            <w:r>
              <w:t>2005</w:t>
            </w:r>
          </w:p>
        </w:tc>
        <w:tc>
          <w:tcPr>
            <w:tcW w:w="0" w:type="auto"/>
          </w:tcPr>
          <w:p w:rsidR="009E1693" w:rsidRDefault="00507487">
            <w:pPr>
              <w:pStyle w:val="Compact"/>
              <w:jc w:val="right"/>
            </w:pPr>
            <w:r>
              <w:t>130.80</w:t>
            </w:r>
          </w:p>
        </w:tc>
        <w:tc>
          <w:tcPr>
            <w:tcW w:w="0" w:type="auto"/>
          </w:tcPr>
          <w:p w:rsidR="009E1693" w:rsidRDefault="00507487">
            <w:pPr>
              <w:pStyle w:val="Compact"/>
              <w:jc w:val="right"/>
            </w:pPr>
            <w:r>
              <w:t>40.90</w:t>
            </w:r>
          </w:p>
        </w:tc>
        <w:tc>
          <w:tcPr>
            <w:tcW w:w="0" w:type="auto"/>
          </w:tcPr>
          <w:p w:rsidR="009E1693" w:rsidRDefault="00507487">
            <w:pPr>
              <w:pStyle w:val="Compact"/>
              <w:jc w:val="right"/>
            </w:pPr>
            <w:r>
              <w:t>176.30</w:t>
            </w:r>
          </w:p>
        </w:tc>
        <w:tc>
          <w:tcPr>
            <w:tcW w:w="0" w:type="auto"/>
          </w:tcPr>
          <w:p w:rsidR="009E1693" w:rsidRDefault="00507487">
            <w:pPr>
              <w:pStyle w:val="Compact"/>
              <w:jc w:val="right"/>
            </w:pPr>
            <w:r>
              <w:t>202.90</w:t>
            </w:r>
          </w:p>
        </w:tc>
        <w:tc>
          <w:tcPr>
            <w:tcW w:w="0" w:type="auto"/>
          </w:tcPr>
          <w:p w:rsidR="009E1693" w:rsidRDefault="00507487">
            <w:pPr>
              <w:pStyle w:val="Compact"/>
              <w:jc w:val="right"/>
            </w:pPr>
            <w:r>
              <w:t>65.90</w:t>
            </w:r>
          </w:p>
        </w:tc>
        <w:tc>
          <w:tcPr>
            <w:tcW w:w="0" w:type="auto"/>
          </w:tcPr>
          <w:p w:rsidR="009E1693" w:rsidRDefault="00507487">
            <w:pPr>
              <w:pStyle w:val="Compact"/>
              <w:jc w:val="right"/>
            </w:pPr>
            <w:r>
              <w:t>144.50</w:t>
            </w:r>
          </w:p>
        </w:tc>
      </w:tr>
      <w:tr w:rsidR="009E1693">
        <w:tc>
          <w:tcPr>
            <w:tcW w:w="0" w:type="auto"/>
          </w:tcPr>
          <w:p w:rsidR="009E1693" w:rsidRDefault="00507487">
            <w:pPr>
              <w:pStyle w:val="Compact"/>
              <w:jc w:val="right"/>
            </w:pPr>
            <w:r>
              <w:t>2006</w:t>
            </w:r>
          </w:p>
        </w:tc>
        <w:tc>
          <w:tcPr>
            <w:tcW w:w="0" w:type="auto"/>
          </w:tcPr>
          <w:p w:rsidR="009E1693" w:rsidRDefault="00507487">
            <w:pPr>
              <w:pStyle w:val="Compact"/>
              <w:jc w:val="right"/>
            </w:pPr>
            <w:r>
              <w:t>154.20</w:t>
            </w:r>
          </w:p>
        </w:tc>
        <w:tc>
          <w:tcPr>
            <w:tcW w:w="0" w:type="auto"/>
          </w:tcPr>
          <w:p w:rsidR="009E1693" w:rsidRDefault="00507487">
            <w:pPr>
              <w:pStyle w:val="Compact"/>
              <w:jc w:val="right"/>
            </w:pPr>
            <w:r>
              <w:t>40.90</w:t>
            </w:r>
          </w:p>
        </w:tc>
        <w:tc>
          <w:tcPr>
            <w:tcW w:w="0" w:type="auto"/>
          </w:tcPr>
          <w:p w:rsidR="009E1693" w:rsidRDefault="00507487">
            <w:pPr>
              <w:pStyle w:val="Compact"/>
              <w:jc w:val="right"/>
            </w:pPr>
            <w:r>
              <w:t>201.50</w:t>
            </w:r>
          </w:p>
        </w:tc>
        <w:tc>
          <w:tcPr>
            <w:tcW w:w="0" w:type="auto"/>
          </w:tcPr>
          <w:p w:rsidR="009E1693" w:rsidRDefault="00507487">
            <w:pPr>
              <w:pStyle w:val="Compact"/>
              <w:jc w:val="right"/>
            </w:pPr>
            <w:r>
              <w:t>170.60</w:t>
            </w:r>
          </w:p>
        </w:tc>
        <w:tc>
          <w:tcPr>
            <w:tcW w:w="0" w:type="auto"/>
          </w:tcPr>
          <w:p w:rsidR="009E1693" w:rsidRDefault="00507487">
            <w:pPr>
              <w:pStyle w:val="Compact"/>
              <w:jc w:val="right"/>
            </w:pPr>
            <w:r>
              <w:t>61.10</w:t>
            </w:r>
          </w:p>
        </w:tc>
        <w:tc>
          <w:tcPr>
            <w:tcW w:w="0" w:type="auto"/>
          </w:tcPr>
          <w:p w:rsidR="009E1693" w:rsidRDefault="00507487">
            <w:pPr>
              <w:pStyle w:val="Compact"/>
              <w:jc w:val="right"/>
            </w:pPr>
            <w:r>
              <w:t>141.90</w:t>
            </w:r>
          </w:p>
        </w:tc>
      </w:tr>
      <w:tr w:rsidR="009E1693">
        <w:tc>
          <w:tcPr>
            <w:tcW w:w="0" w:type="auto"/>
          </w:tcPr>
          <w:p w:rsidR="009E1693" w:rsidRDefault="00507487">
            <w:pPr>
              <w:pStyle w:val="Compact"/>
              <w:jc w:val="right"/>
            </w:pPr>
            <w:r>
              <w:lastRenderedPageBreak/>
              <w:t>2007</w:t>
            </w:r>
          </w:p>
        </w:tc>
        <w:tc>
          <w:tcPr>
            <w:tcW w:w="0" w:type="auto"/>
          </w:tcPr>
          <w:p w:rsidR="009E1693" w:rsidRDefault="00507487">
            <w:pPr>
              <w:pStyle w:val="Compact"/>
              <w:jc w:val="right"/>
            </w:pPr>
            <w:r>
              <w:t>204.80</w:t>
            </w:r>
          </w:p>
        </w:tc>
        <w:tc>
          <w:tcPr>
            <w:tcW w:w="0" w:type="auto"/>
          </w:tcPr>
          <w:p w:rsidR="009E1693" w:rsidRDefault="00507487">
            <w:pPr>
              <w:pStyle w:val="Compact"/>
              <w:jc w:val="right"/>
            </w:pPr>
            <w:r>
              <w:t>34.80</w:t>
            </w:r>
          </w:p>
        </w:tc>
        <w:tc>
          <w:tcPr>
            <w:tcW w:w="0" w:type="auto"/>
          </w:tcPr>
          <w:p w:rsidR="009E1693" w:rsidRDefault="00507487">
            <w:pPr>
              <w:pStyle w:val="Compact"/>
              <w:jc w:val="right"/>
            </w:pPr>
            <w:r>
              <w:t>256.20</w:t>
            </w:r>
          </w:p>
        </w:tc>
        <w:tc>
          <w:tcPr>
            <w:tcW w:w="0" w:type="auto"/>
          </w:tcPr>
          <w:p w:rsidR="009E1693" w:rsidRDefault="00507487">
            <w:pPr>
              <w:pStyle w:val="Compact"/>
              <w:jc w:val="right"/>
            </w:pPr>
            <w:r>
              <w:t>184.50</w:t>
            </w:r>
          </w:p>
        </w:tc>
        <w:tc>
          <w:tcPr>
            <w:tcW w:w="0" w:type="auto"/>
          </w:tcPr>
          <w:p w:rsidR="009E1693" w:rsidRDefault="00507487">
            <w:pPr>
              <w:pStyle w:val="Compact"/>
              <w:jc w:val="right"/>
            </w:pPr>
            <w:r>
              <w:t>52.40</w:t>
            </w:r>
          </w:p>
        </w:tc>
        <w:tc>
          <w:tcPr>
            <w:tcW w:w="0" w:type="auto"/>
          </w:tcPr>
          <w:p w:rsidR="009E1693" w:rsidRDefault="00507487">
            <w:pPr>
              <w:pStyle w:val="Compact"/>
              <w:jc w:val="right"/>
            </w:pPr>
            <w:r>
              <w:t>125.50</w:t>
            </w:r>
          </w:p>
        </w:tc>
      </w:tr>
      <w:tr w:rsidR="009E1693">
        <w:tc>
          <w:tcPr>
            <w:tcW w:w="0" w:type="auto"/>
          </w:tcPr>
          <w:p w:rsidR="009E1693" w:rsidRDefault="00507487">
            <w:pPr>
              <w:pStyle w:val="Compact"/>
              <w:jc w:val="right"/>
            </w:pPr>
            <w:r>
              <w:t>2008</w:t>
            </w:r>
          </w:p>
        </w:tc>
        <w:tc>
          <w:tcPr>
            <w:tcW w:w="0" w:type="auto"/>
          </w:tcPr>
          <w:p w:rsidR="009E1693" w:rsidRDefault="00507487">
            <w:pPr>
              <w:pStyle w:val="Compact"/>
              <w:jc w:val="right"/>
            </w:pPr>
            <w:r>
              <w:t>203.80</w:t>
            </w:r>
          </w:p>
        </w:tc>
        <w:tc>
          <w:tcPr>
            <w:tcW w:w="0" w:type="auto"/>
          </w:tcPr>
          <w:p w:rsidR="009E1693" w:rsidRDefault="00507487">
            <w:pPr>
              <w:pStyle w:val="Compact"/>
              <w:jc w:val="right"/>
            </w:pPr>
            <w:r>
              <w:t>36.90</w:t>
            </w:r>
          </w:p>
        </w:tc>
        <w:tc>
          <w:tcPr>
            <w:tcW w:w="0" w:type="auto"/>
          </w:tcPr>
          <w:p w:rsidR="009E1693" w:rsidRDefault="00507487">
            <w:pPr>
              <w:pStyle w:val="Compact"/>
              <w:jc w:val="right"/>
            </w:pPr>
            <w:r>
              <w:t>228.10</w:t>
            </w:r>
          </w:p>
        </w:tc>
        <w:tc>
          <w:tcPr>
            <w:tcW w:w="0" w:type="auto"/>
          </w:tcPr>
          <w:p w:rsidR="009E1693" w:rsidRDefault="00507487">
            <w:pPr>
              <w:pStyle w:val="Compact"/>
              <w:jc w:val="right"/>
            </w:pPr>
            <w:r>
              <w:t>190.30</w:t>
            </w:r>
          </w:p>
        </w:tc>
        <w:tc>
          <w:tcPr>
            <w:tcW w:w="0" w:type="auto"/>
          </w:tcPr>
          <w:p w:rsidR="009E1693" w:rsidRDefault="00507487">
            <w:pPr>
              <w:pStyle w:val="Compact"/>
              <w:jc w:val="right"/>
            </w:pPr>
            <w:r>
              <w:t>73.50</w:t>
            </w:r>
          </w:p>
        </w:tc>
        <w:tc>
          <w:tcPr>
            <w:tcW w:w="0" w:type="auto"/>
          </w:tcPr>
          <w:p w:rsidR="009E1693" w:rsidRDefault="00507487">
            <w:pPr>
              <w:pStyle w:val="Compact"/>
              <w:jc w:val="right"/>
            </w:pPr>
            <w:r>
              <w:t>143.30</w:t>
            </w:r>
          </w:p>
        </w:tc>
      </w:tr>
      <w:tr w:rsidR="009E1693">
        <w:tc>
          <w:tcPr>
            <w:tcW w:w="0" w:type="auto"/>
          </w:tcPr>
          <w:p w:rsidR="009E1693" w:rsidRDefault="00507487">
            <w:pPr>
              <w:pStyle w:val="Compact"/>
              <w:jc w:val="right"/>
            </w:pPr>
            <w:r>
              <w:t>2009</w:t>
            </w:r>
          </w:p>
        </w:tc>
        <w:tc>
          <w:tcPr>
            <w:tcW w:w="0" w:type="auto"/>
          </w:tcPr>
          <w:p w:rsidR="009E1693" w:rsidRDefault="00507487">
            <w:pPr>
              <w:pStyle w:val="Compact"/>
              <w:jc w:val="right"/>
            </w:pPr>
            <w:r>
              <w:t>181.40</w:t>
            </w:r>
          </w:p>
        </w:tc>
        <w:tc>
          <w:tcPr>
            <w:tcW w:w="0" w:type="auto"/>
          </w:tcPr>
          <w:p w:rsidR="009E1693" w:rsidRDefault="00507487">
            <w:pPr>
              <w:pStyle w:val="Compact"/>
              <w:jc w:val="right"/>
            </w:pPr>
            <w:r>
              <w:t>34.70</w:t>
            </w:r>
          </w:p>
        </w:tc>
        <w:tc>
          <w:tcPr>
            <w:tcW w:w="0" w:type="auto"/>
          </w:tcPr>
          <w:p w:rsidR="009E1693" w:rsidRDefault="00507487">
            <w:pPr>
              <w:pStyle w:val="Compact"/>
              <w:jc w:val="right"/>
            </w:pPr>
            <w:r>
              <w:t>326.00</w:t>
            </w:r>
          </w:p>
        </w:tc>
        <w:tc>
          <w:tcPr>
            <w:tcW w:w="0" w:type="auto"/>
          </w:tcPr>
          <w:p w:rsidR="009E1693" w:rsidRDefault="00507487">
            <w:pPr>
              <w:pStyle w:val="Compact"/>
              <w:jc w:val="right"/>
            </w:pPr>
            <w:r>
              <w:t>163.60</w:t>
            </w:r>
          </w:p>
        </w:tc>
        <w:tc>
          <w:tcPr>
            <w:tcW w:w="0" w:type="auto"/>
          </w:tcPr>
          <w:p w:rsidR="009E1693" w:rsidRDefault="00507487">
            <w:pPr>
              <w:pStyle w:val="Compact"/>
              <w:jc w:val="right"/>
            </w:pPr>
            <w:r>
              <w:t>60.00</w:t>
            </w:r>
          </w:p>
        </w:tc>
        <w:tc>
          <w:tcPr>
            <w:tcW w:w="0" w:type="auto"/>
          </w:tcPr>
          <w:p w:rsidR="009E1693" w:rsidRDefault="00507487">
            <w:pPr>
              <w:pStyle w:val="Compact"/>
              <w:jc w:val="right"/>
            </w:pPr>
            <w:r>
              <w:t>203.50</w:t>
            </w:r>
          </w:p>
        </w:tc>
      </w:tr>
      <w:tr w:rsidR="009E1693">
        <w:tc>
          <w:tcPr>
            <w:tcW w:w="0" w:type="auto"/>
          </w:tcPr>
          <w:p w:rsidR="009E1693" w:rsidRDefault="00507487">
            <w:pPr>
              <w:pStyle w:val="Compact"/>
              <w:jc w:val="right"/>
            </w:pPr>
            <w:r>
              <w:t>2010</w:t>
            </w:r>
          </w:p>
        </w:tc>
        <w:tc>
          <w:tcPr>
            <w:tcW w:w="0" w:type="auto"/>
          </w:tcPr>
          <w:p w:rsidR="009E1693" w:rsidRDefault="00507487">
            <w:pPr>
              <w:pStyle w:val="Compact"/>
              <w:jc w:val="right"/>
            </w:pPr>
            <w:r>
              <w:t>158.50</w:t>
            </w:r>
          </w:p>
        </w:tc>
        <w:tc>
          <w:tcPr>
            <w:tcW w:w="0" w:type="auto"/>
          </w:tcPr>
          <w:p w:rsidR="009E1693" w:rsidRDefault="00507487">
            <w:pPr>
              <w:pStyle w:val="Compact"/>
              <w:jc w:val="right"/>
            </w:pPr>
            <w:r>
              <w:t>27.10</w:t>
            </w:r>
          </w:p>
        </w:tc>
        <w:tc>
          <w:tcPr>
            <w:tcW w:w="0" w:type="auto"/>
          </w:tcPr>
          <w:p w:rsidR="009E1693" w:rsidRDefault="00507487">
            <w:pPr>
              <w:pStyle w:val="Compact"/>
              <w:jc w:val="right"/>
            </w:pPr>
            <w:r>
              <w:t>228.70</w:t>
            </w:r>
          </w:p>
        </w:tc>
        <w:tc>
          <w:tcPr>
            <w:tcW w:w="0" w:type="auto"/>
          </w:tcPr>
          <w:p w:rsidR="009E1693" w:rsidRDefault="00507487">
            <w:pPr>
              <w:pStyle w:val="Compact"/>
              <w:jc w:val="right"/>
            </w:pPr>
            <w:r>
              <w:t>186.60</w:t>
            </w:r>
          </w:p>
        </w:tc>
        <w:tc>
          <w:tcPr>
            <w:tcW w:w="0" w:type="auto"/>
          </w:tcPr>
          <w:p w:rsidR="009E1693" w:rsidRDefault="00507487">
            <w:pPr>
              <w:pStyle w:val="Compact"/>
              <w:jc w:val="right"/>
            </w:pPr>
            <w:r>
              <w:t>86.80</w:t>
            </w:r>
          </w:p>
        </w:tc>
        <w:tc>
          <w:tcPr>
            <w:tcW w:w="0" w:type="auto"/>
          </w:tcPr>
          <w:p w:rsidR="009E1693" w:rsidRDefault="00507487">
            <w:pPr>
              <w:pStyle w:val="Compact"/>
              <w:jc w:val="right"/>
            </w:pPr>
            <w:r>
              <w:t>184.30</w:t>
            </w:r>
          </w:p>
        </w:tc>
      </w:tr>
      <w:tr w:rsidR="009E1693">
        <w:tc>
          <w:tcPr>
            <w:tcW w:w="0" w:type="auto"/>
          </w:tcPr>
          <w:p w:rsidR="009E1693" w:rsidRDefault="00507487">
            <w:pPr>
              <w:pStyle w:val="Compact"/>
              <w:jc w:val="right"/>
            </w:pPr>
            <w:r>
              <w:t>2011</w:t>
            </w:r>
          </w:p>
        </w:tc>
        <w:tc>
          <w:tcPr>
            <w:tcW w:w="0" w:type="auto"/>
          </w:tcPr>
          <w:p w:rsidR="009E1693" w:rsidRDefault="00507487">
            <w:pPr>
              <w:pStyle w:val="Compact"/>
              <w:jc w:val="right"/>
            </w:pPr>
            <w:r>
              <w:t>167.30</w:t>
            </w:r>
          </w:p>
        </w:tc>
        <w:tc>
          <w:tcPr>
            <w:tcW w:w="0" w:type="auto"/>
          </w:tcPr>
          <w:p w:rsidR="009E1693" w:rsidRDefault="00507487">
            <w:pPr>
              <w:pStyle w:val="Compact"/>
              <w:jc w:val="right"/>
            </w:pPr>
            <w:r>
              <w:t>38.20</w:t>
            </w:r>
          </w:p>
        </w:tc>
        <w:tc>
          <w:tcPr>
            <w:tcW w:w="0" w:type="auto"/>
          </w:tcPr>
          <w:p w:rsidR="009E1693" w:rsidRDefault="00507487">
            <w:pPr>
              <w:pStyle w:val="Compact"/>
              <w:jc w:val="right"/>
            </w:pPr>
            <w:r>
              <w:t>274.50</w:t>
            </w:r>
          </w:p>
        </w:tc>
        <w:tc>
          <w:tcPr>
            <w:tcW w:w="0" w:type="auto"/>
          </w:tcPr>
          <w:p w:rsidR="009E1693" w:rsidRDefault="00507487">
            <w:pPr>
              <w:pStyle w:val="Compact"/>
              <w:jc w:val="right"/>
            </w:pPr>
            <w:r>
              <w:t>221.50</w:t>
            </w:r>
          </w:p>
        </w:tc>
        <w:tc>
          <w:tcPr>
            <w:tcW w:w="0" w:type="auto"/>
          </w:tcPr>
          <w:p w:rsidR="009E1693" w:rsidRDefault="00507487">
            <w:pPr>
              <w:pStyle w:val="Compact"/>
              <w:jc w:val="right"/>
            </w:pPr>
            <w:r>
              <w:t>90.30</w:t>
            </w:r>
          </w:p>
        </w:tc>
        <w:tc>
          <w:tcPr>
            <w:tcW w:w="0" w:type="auto"/>
          </w:tcPr>
          <w:p w:rsidR="009E1693" w:rsidRDefault="00507487">
            <w:pPr>
              <w:pStyle w:val="Compact"/>
              <w:jc w:val="right"/>
            </w:pPr>
            <w:r>
              <w:t>186.70</w:t>
            </w:r>
          </w:p>
        </w:tc>
      </w:tr>
      <w:tr w:rsidR="009E1693">
        <w:tc>
          <w:tcPr>
            <w:tcW w:w="0" w:type="auto"/>
          </w:tcPr>
          <w:p w:rsidR="009E1693" w:rsidRDefault="00507487">
            <w:pPr>
              <w:pStyle w:val="Compact"/>
              <w:jc w:val="right"/>
            </w:pPr>
            <w:r>
              <w:t>2012</w:t>
            </w:r>
          </w:p>
        </w:tc>
        <w:tc>
          <w:tcPr>
            <w:tcW w:w="0" w:type="auto"/>
          </w:tcPr>
          <w:p w:rsidR="009E1693" w:rsidRDefault="00507487">
            <w:pPr>
              <w:pStyle w:val="Compact"/>
              <w:jc w:val="right"/>
            </w:pPr>
            <w:r>
              <w:t>147.10</w:t>
            </w:r>
          </w:p>
        </w:tc>
        <w:tc>
          <w:tcPr>
            <w:tcW w:w="0" w:type="auto"/>
          </w:tcPr>
          <w:p w:rsidR="009E1693" w:rsidRDefault="00507487">
            <w:pPr>
              <w:pStyle w:val="Compact"/>
              <w:jc w:val="right"/>
            </w:pPr>
            <w:r>
              <w:t>36.90</w:t>
            </w:r>
          </w:p>
        </w:tc>
        <w:tc>
          <w:tcPr>
            <w:tcW w:w="0" w:type="auto"/>
          </w:tcPr>
          <w:p w:rsidR="009E1693" w:rsidRDefault="00507487">
            <w:pPr>
              <w:pStyle w:val="Compact"/>
              <w:jc w:val="right"/>
            </w:pPr>
            <w:r>
              <w:t>313.30</w:t>
            </w:r>
          </w:p>
        </w:tc>
        <w:tc>
          <w:tcPr>
            <w:tcW w:w="0" w:type="auto"/>
          </w:tcPr>
          <w:p w:rsidR="009E1693" w:rsidRDefault="00507487">
            <w:pPr>
              <w:pStyle w:val="Compact"/>
              <w:jc w:val="right"/>
            </w:pPr>
            <w:r>
              <w:t>246.70</w:t>
            </w:r>
          </w:p>
        </w:tc>
        <w:tc>
          <w:tcPr>
            <w:tcW w:w="0" w:type="auto"/>
          </w:tcPr>
          <w:p w:rsidR="009E1693" w:rsidRDefault="00507487">
            <w:pPr>
              <w:pStyle w:val="Compact"/>
              <w:jc w:val="right"/>
            </w:pPr>
            <w:r>
              <w:t>103.90</w:t>
            </w:r>
          </w:p>
        </w:tc>
        <w:tc>
          <w:tcPr>
            <w:tcW w:w="0" w:type="auto"/>
          </w:tcPr>
          <w:p w:rsidR="009E1693" w:rsidRDefault="00507487">
            <w:pPr>
              <w:pStyle w:val="Compact"/>
              <w:jc w:val="right"/>
            </w:pPr>
            <w:r>
              <w:t>221.40</w:t>
            </w:r>
          </w:p>
        </w:tc>
      </w:tr>
      <w:tr w:rsidR="009E1693">
        <w:tc>
          <w:tcPr>
            <w:tcW w:w="0" w:type="auto"/>
          </w:tcPr>
          <w:p w:rsidR="009E1693" w:rsidRDefault="00507487">
            <w:pPr>
              <w:pStyle w:val="Compact"/>
              <w:jc w:val="right"/>
            </w:pPr>
            <w:r>
              <w:t>2013</w:t>
            </w:r>
          </w:p>
        </w:tc>
        <w:tc>
          <w:tcPr>
            <w:tcW w:w="0" w:type="auto"/>
          </w:tcPr>
          <w:p w:rsidR="009E1693" w:rsidRDefault="00507487">
            <w:pPr>
              <w:pStyle w:val="Compact"/>
              <w:jc w:val="right"/>
            </w:pPr>
            <w:r>
              <w:t>154.80</w:t>
            </w:r>
          </w:p>
        </w:tc>
        <w:tc>
          <w:tcPr>
            <w:tcW w:w="0" w:type="auto"/>
          </w:tcPr>
          <w:p w:rsidR="009E1693" w:rsidRDefault="00507487">
            <w:pPr>
              <w:pStyle w:val="Compact"/>
              <w:jc w:val="right"/>
            </w:pPr>
            <w:r>
              <w:t>31.10</w:t>
            </w:r>
          </w:p>
        </w:tc>
        <w:tc>
          <w:tcPr>
            <w:tcW w:w="0" w:type="auto"/>
          </w:tcPr>
          <w:p w:rsidR="009E1693" w:rsidRDefault="00507487">
            <w:pPr>
              <w:pStyle w:val="Compact"/>
              <w:jc w:val="right"/>
            </w:pPr>
            <w:r>
              <w:t>290.30</w:t>
            </w:r>
          </w:p>
        </w:tc>
        <w:tc>
          <w:tcPr>
            <w:tcW w:w="0" w:type="auto"/>
          </w:tcPr>
          <w:p w:rsidR="009E1693" w:rsidRDefault="00507487">
            <w:pPr>
              <w:pStyle w:val="Compact"/>
              <w:jc w:val="right"/>
            </w:pPr>
            <w:r>
              <w:t>205.50</w:t>
            </w:r>
          </w:p>
        </w:tc>
        <w:tc>
          <w:tcPr>
            <w:tcW w:w="0" w:type="auto"/>
          </w:tcPr>
          <w:p w:rsidR="009E1693" w:rsidRDefault="00507487">
            <w:pPr>
              <w:pStyle w:val="Compact"/>
              <w:jc w:val="right"/>
            </w:pPr>
            <w:r>
              <w:t>89.10</w:t>
            </w:r>
          </w:p>
        </w:tc>
        <w:tc>
          <w:tcPr>
            <w:tcW w:w="0" w:type="auto"/>
          </w:tcPr>
          <w:p w:rsidR="009E1693" w:rsidRDefault="00507487">
            <w:pPr>
              <w:pStyle w:val="Compact"/>
              <w:jc w:val="right"/>
            </w:pPr>
            <w:r>
              <w:t>224.20</w:t>
            </w:r>
          </w:p>
        </w:tc>
      </w:tr>
      <w:tr w:rsidR="009E1693">
        <w:tc>
          <w:tcPr>
            <w:tcW w:w="0" w:type="auto"/>
          </w:tcPr>
          <w:p w:rsidR="009E1693" w:rsidRDefault="00507487">
            <w:pPr>
              <w:pStyle w:val="Compact"/>
              <w:jc w:val="right"/>
            </w:pPr>
            <w:r>
              <w:t>2014</w:t>
            </w:r>
          </w:p>
        </w:tc>
        <w:tc>
          <w:tcPr>
            <w:tcW w:w="0" w:type="auto"/>
          </w:tcPr>
          <w:p w:rsidR="009E1693" w:rsidRDefault="00507487">
            <w:pPr>
              <w:pStyle w:val="Compact"/>
              <w:jc w:val="right"/>
            </w:pPr>
            <w:r>
              <w:t>119.10</w:t>
            </w:r>
          </w:p>
        </w:tc>
        <w:tc>
          <w:tcPr>
            <w:tcW w:w="0" w:type="auto"/>
          </w:tcPr>
          <w:p w:rsidR="009E1693" w:rsidRDefault="00507487">
            <w:pPr>
              <w:pStyle w:val="Compact"/>
              <w:jc w:val="right"/>
            </w:pPr>
            <w:r>
              <w:t>35.10</w:t>
            </w:r>
          </w:p>
        </w:tc>
        <w:tc>
          <w:tcPr>
            <w:tcW w:w="0" w:type="auto"/>
          </w:tcPr>
          <w:p w:rsidR="009E1693" w:rsidRDefault="00507487">
            <w:pPr>
              <w:pStyle w:val="Compact"/>
              <w:jc w:val="right"/>
            </w:pPr>
            <w:r>
              <w:t>251.50</w:t>
            </w:r>
          </w:p>
        </w:tc>
        <w:tc>
          <w:tcPr>
            <w:tcW w:w="0" w:type="auto"/>
          </w:tcPr>
          <w:p w:rsidR="009E1693" w:rsidRDefault="00507487">
            <w:pPr>
              <w:pStyle w:val="Compact"/>
              <w:jc w:val="right"/>
            </w:pPr>
            <w:r>
              <w:t>171.00</w:t>
            </w:r>
          </w:p>
        </w:tc>
        <w:tc>
          <w:tcPr>
            <w:tcW w:w="0" w:type="auto"/>
          </w:tcPr>
          <w:p w:rsidR="009E1693" w:rsidRDefault="00507487">
            <w:pPr>
              <w:pStyle w:val="Compact"/>
              <w:jc w:val="right"/>
            </w:pPr>
            <w:r>
              <w:t>60.40</w:t>
            </w:r>
          </w:p>
        </w:tc>
        <w:tc>
          <w:tcPr>
            <w:tcW w:w="0" w:type="auto"/>
          </w:tcPr>
          <w:p w:rsidR="009E1693" w:rsidRDefault="00507487">
            <w:pPr>
              <w:pStyle w:val="Compact"/>
              <w:jc w:val="right"/>
            </w:pPr>
            <w:r>
              <w:t>153.80</w:t>
            </w:r>
          </w:p>
        </w:tc>
      </w:tr>
    </w:tbl>
    <w:p w:rsidR="00507487" w:rsidRDefault="00507487"/>
    <w:sectPr w:rsidR="00507487">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7" w:author="Robert Scott" w:date="2015-07-17T15:33:00Z" w:initials="RSC">
    <w:p w:rsidR="000F656A" w:rsidRDefault="000F656A">
      <w:pPr>
        <w:pStyle w:val="CommentText"/>
      </w:pPr>
      <w:r>
        <w:rPr>
          <w:rStyle w:val="CommentReference"/>
        </w:rPr>
        <w:annotationRef/>
      </w:r>
      <w:r>
        <w:t>Repeat of text above</w:t>
      </w:r>
    </w:p>
  </w:comment>
  <w:comment w:id="23" w:author="Robert Scott" w:date="2015-07-17T15:37:00Z" w:initials="RSC">
    <w:p w:rsidR="000F656A" w:rsidRDefault="000F656A">
      <w:pPr>
        <w:pStyle w:val="CommentText"/>
      </w:pPr>
      <w:r>
        <w:rPr>
          <w:rStyle w:val="CommentReference"/>
        </w:rPr>
        <w:annotationRef/>
      </w:r>
      <w:r>
        <w:t>Repeat of above</w:t>
      </w:r>
    </w:p>
  </w:comment>
  <w:comment w:id="29" w:author="Robert Scott" w:date="2015-07-17T15:54:00Z" w:initials="RSC">
    <w:p w:rsidR="00A679E5" w:rsidRDefault="00A679E5">
      <w:pPr>
        <w:pStyle w:val="CommentText"/>
      </w:pPr>
      <w:r>
        <w:rPr>
          <w:rStyle w:val="CommentReference"/>
        </w:rPr>
        <w:annotationRef/>
      </w:r>
      <w:r>
        <w:t xml:space="preserve">Have I read this before </w:t>
      </w:r>
      <w:proofErr w:type="gramStart"/>
      <w:r>
        <w:t>above ?</w:t>
      </w:r>
      <w:proofErr w:type="gramEnd"/>
      <w:r>
        <w:t xml:space="preserve"> I’m losing the plot – It looks familiar</w:t>
      </w:r>
    </w:p>
  </w:comment>
  <w:comment w:id="30" w:author="Robert Scott" w:date="2015-07-17T15:56:00Z" w:initials="RSC">
    <w:p w:rsidR="00A679E5" w:rsidRDefault="00A679E5">
      <w:pPr>
        <w:pStyle w:val="CommentText"/>
      </w:pPr>
      <w:r>
        <w:rPr>
          <w:rStyle w:val="CommentReference"/>
        </w:rPr>
        <w:annotationRef/>
      </w:r>
      <w:r>
        <w:t>Duplicate text</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664C1" w:rsidRDefault="00D664C1">
      <w:pPr>
        <w:spacing w:after="0"/>
      </w:pPr>
      <w:r>
        <w:separator/>
      </w:r>
    </w:p>
  </w:endnote>
  <w:endnote w:type="continuationSeparator" w:id="0">
    <w:p w:rsidR="00D664C1" w:rsidRDefault="00D664C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664C1" w:rsidRDefault="00D664C1">
      <w:r>
        <w:separator/>
      </w:r>
    </w:p>
  </w:footnote>
  <w:footnote w:type="continuationSeparator" w:id="0">
    <w:p w:rsidR="00D664C1" w:rsidRDefault="00D664C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17F69BA"/>
    <w:multiLevelType w:val="multilevel"/>
    <w:tmpl w:val="E9C487B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F79C62FB"/>
    <w:multiLevelType w:val="multilevel"/>
    <w:tmpl w:val="B3C89CD0"/>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
    <w:nsid w:val="45B0021D"/>
    <w:multiLevelType w:val="multilevel"/>
    <w:tmpl w:val="15442472"/>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3">
    <w:nsid w:val="52268A62"/>
    <w:multiLevelType w:val="multilevel"/>
    <w:tmpl w:val="2C3A1C9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3"/>
  </w:num>
  <w:num w:numId="3">
    <w:abstractNumId w:val="2"/>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D07"/>
    <w:rsid w:val="00011C8B"/>
    <w:rsid w:val="00052518"/>
    <w:rsid w:val="000F656A"/>
    <w:rsid w:val="00154B25"/>
    <w:rsid w:val="00282900"/>
    <w:rsid w:val="002A7D9A"/>
    <w:rsid w:val="0030207D"/>
    <w:rsid w:val="004E29B3"/>
    <w:rsid w:val="00507487"/>
    <w:rsid w:val="005524A9"/>
    <w:rsid w:val="00555728"/>
    <w:rsid w:val="00567454"/>
    <w:rsid w:val="00590D07"/>
    <w:rsid w:val="00784D58"/>
    <w:rsid w:val="008A6B74"/>
    <w:rsid w:val="008C3697"/>
    <w:rsid w:val="008D6863"/>
    <w:rsid w:val="00996781"/>
    <w:rsid w:val="009C5040"/>
    <w:rsid w:val="009E1693"/>
    <w:rsid w:val="00A679E5"/>
    <w:rsid w:val="00B86B75"/>
    <w:rsid w:val="00BC48D5"/>
    <w:rsid w:val="00C36279"/>
    <w:rsid w:val="00CE7001"/>
    <w:rsid w:val="00D11461"/>
    <w:rsid w:val="00D664C1"/>
    <w:rsid w:val="00DC1419"/>
    <w:rsid w:val="00E315A3"/>
    <w:rsid w:val="00E712CB"/>
    <w:rsid w:val="00EA3A54"/>
    <w:rsid w:val="00EA7522"/>
    <w:rsid w:val="00F9372B"/>
    <w:rsid w:val="00FA10F6"/>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1" w:defUnhideWhenUsed="0" w:defQFormat="0" w:count="267">
    <w:lsdException w:name="Normal" w:semiHidden="0"/>
    <w:lsdException w:name="heading 1" w:semiHidden="0"/>
    <w:lsdException w:name="heading 2" w:semiHidden="0"/>
    <w:lsdException w:name="heading 3" w:semiHidden="0"/>
    <w:lsdException w:name="heading 4" w:semiHidden="0"/>
    <w:lsdException w:name="heading 5" w:semiHidden="0"/>
    <w:lsdException w:name="heading 6" w:semiHidden="0"/>
    <w:lsdException w:name="heading 7" w:semiHidden="0"/>
    <w:lsdException w:name="heading 8" w:semiHidden="0"/>
    <w:lsdException w:name="heading 9" w:semiHidden="0"/>
    <w:lsdException w:name="index 1" w:unhideWhenUsed="1"/>
    <w:lsdException w:name="index 2" w:semiHidden="0"/>
    <w:lsdException w:name="index 3" w:semiHidden="0"/>
    <w:lsdException w:name="index 4" w:semiHidden="0"/>
    <w:lsdException w:name="index 5" w:semiHidden="0"/>
    <w:lsdException w:name="index 6" w:semiHidden="0"/>
    <w:lsdException w:name="index 7" w:unhideWhenUsed="1"/>
    <w:lsdException w:name="index 8" w:unhideWhenUsed="1"/>
    <w:lsdException w:name="index 9" w:unhideWhenUsed="1"/>
    <w:lsdException w:name="toc 1" w:unhideWhenUsed="1"/>
    <w:lsdException w:name="toc 2" w:unhideWhenUsed="1"/>
    <w:lsdException w:name="toc 3" w:unhideWhenUsed="1"/>
    <w:lsdException w:name="toc 4" w:unhideWhenUsed="1"/>
    <w:lsdException w:name="toc 5" w:unhideWhenUsed="1"/>
    <w:lsdException w:name="toc 6" w:unhideWhenUsed="1"/>
    <w:lsdException w:name="toc 7" w:unhideWhenUsed="1"/>
    <w:lsdException w:name="toc 8" w:unhideWhenUsed="1"/>
    <w:lsdException w:name="toc 9" w:unhideWhenUsed="1"/>
    <w:lsdException w:name="Normal Indent" w:unhideWhenUsed="1"/>
    <w:lsdException w:name="footnote text" w:unhideWhenUsed="1"/>
    <w:lsdException w:name="annotation text" w:unhideWhenUsed="1"/>
    <w:lsdException w:name="header" w:unhideWhenUsed="1"/>
    <w:lsdException w:name="footer" w:unhideWhenUsed="1"/>
    <w:lsdException w:name="index heading" w:unhideWhenUsed="1"/>
    <w:lsdException w:name="caption" w:unhideWhenUsed="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semiHidden="0"/>
    <w:lsdException w:name="List Number 3" w:unhideWhenUsed="1"/>
    <w:lsdException w:name="List Number 4" w:unhideWhenUsed="1"/>
    <w:lsdException w:name="List Number 5" w:semiHidden="0"/>
    <w:lsdException w:name="Title" w:semiHidden="0"/>
    <w:lsdException w:name="Closing" w:unhideWhenUsed="1"/>
    <w:lsdException w:name="Signature" w:unhideWhenUsed="1"/>
    <w:lsdException w:name="Default Paragraph Font" w:unhideWhenUsed="1"/>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semiHidden="0"/>
    <w:lsdException w:name="Block Text" w:semiHidden="0"/>
    <w:lsdException w:name="Hyperlink" w:semiHidden="0"/>
    <w:lsdException w:name="FollowedHyperlink" w:semiHidden="0"/>
    <w:lsdException w:name="Strong" w:semiHidden="0"/>
    <w:lsdException w:name="Emphasis" w:semiHidden="0"/>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lsdException w:name="Table Theme" w:unhideWhenUsed="1"/>
    <w:lsdException w:name="No Spacing" w:semiHidden="0"/>
    <w:lsdException w:name="Light Shading" w:semiHidden="0"/>
    <w:lsdException w:name="Light List" w:semiHidden="0"/>
    <w:lsdException w:name="Light Grid" w:semiHidden="0"/>
    <w:lsdException w:name="Medium Shading 1" w:semiHidden="0"/>
    <w:lsdException w:name="Medium Shading 2" w:semiHidden="0"/>
    <w:lsdException w:name="Medium List 1" w:semiHidden="0"/>
    <w:lsdException w:name="Medium List 2" w:semiHidden="0"/>
    <w:lsdException w:name="Medium Grid 1" w:semiHidden="0"/>
    <w:lsdException w:name="Medium Grid 2" w:semiHidden="0"/>
    <w:lsdException w:name="Medium Grid 3" w:semiHidden="0"/>
    <w:lsdException w:name="Dark List" w:semiHidden="0"/>
    <w:lsdException w:name="Colorful Shading" w:semiHidden="0"/>
    <w:lsdException w:name="Colorful List" w:semiHidden="0"/>
    <w:lsdException w:name="Colorful Grid" w:semiHidden="0"/>
    <w:lsdException w:name="Light Shading Accent 1" w:semiHidden="0"/>
    <w:lsdException w:name="Light List Accent 1" w:semiHidden="0"/>
    <w:lsdException w:name="Light Grid Accent 1" w:semiHidden="0"/>
    <w:lsdException w:name="Medium Shading 1 Accent 1" w:semiHidden="0"/>
    <w:lsdException w:name="Medium Shading 2 Accent 1" w:semiHidden="0"/>
    <w:lsdException w:name="Medium List 1 Accent 1" w:semiHidden="0"/>
    <w:lsdException w:name="List Paragraph" w:semiHidden="0"/>
    <w:lsdException w:name="Quote" w:semiHidden="0"/>
    <w:lsdException w:name="Intense Quote" w:semiHidden="0"/>
    <w:lsdException w:name="Medium List 2 Accent 1" w:semiHidden="0"/>
    <w:lsdException w:name="Medium Grid 1 Accent 1" w:semiHidden="0"/>
    <w:lsdException w:name="Medium Grid 2 Accent 1" w:semiHidden="0"/>
    <w:lsdException w:name="Medium Grid 3 Accent 1" w:semiHidden="0"/>
    <w:lsdException w:name="Dark List Accent 1" w:semiHidden="0"/>
    <w:lsdException w:name="Colorful Shading Accent 1" w:semiHidden="0"/>
    <w:lsdException w:name="Colorful List Accent 1" w:semiHidden="0"/>
    <w:lsdException w:name="Colorful Grid Accent 1" w:semiHidden="0"/>
    <w:lsdException w:name="Light Shading Accent 2" w:semiHidden="0"/>
    <w:lsdException w:name="Light List Accent 2" w:semiHidden="0"/>
    <w:lsdException w:name="Light Grid Accent 2" w:semiHidden="0"/>
    <w:lsdException w:name="Medium Shading 1 Accent 2" w:semiHidden="0"/>
    <w:lsdException w:name="Medium Shading 2 Accent 2" w:semiHidden="0"/>
    <w:lsdException w:name="Medium List 1 Accent 2" w:semiHidden="0"/>
    <w:lsdException w:name="Medium List 2 Accent 2" w:semiHidden="0"/>
    <w:lsdException w:name="Medium Grid 1 Accent 2" w:semiHidden="0"/>
    <w:lsdException w:name="Medium Grid 2 Accent 2" w:semiHidden="0"/>
    <w:lsdException w:name="Medium Grid 3 Accent 2" w:semiHidden="0"/>
    <w:lsdException w:name="Dark List Accent 2" w:semiHidden="0"/>
    <w:lsdException w:name="Colorful Shading Accent 2" w:semiHidden="0"/>
    <w:lsdException w:name="Colorful List Accent 2" w:semiHidden="0"/>
    <w:lsdException w:name="Colorful Grid Accent 2" w:semiHidden="0"/>
    <w:lsdException w:name="Light Shading Accent 3" w:semiHidden="0"/>
    <w:lsdException w:name="Light List Accent 3" w:semiHidden="0"/>
    <w:lsdException w:name="Light Grid Accent 3" w:semiHidden="0"/>
    <w:lsdException w:name="Medium Shading 1 Accent 3" w:semiHidden="0"/>
    <w:lsdException w:name="Medium Shading 2 Accent 3" w:semiHidden="0"/>
    <w:lsdException w:name="Medium List 1 Accent 3" w:semiHidden="0"/>
    <w:lsdException w:name="Medium List 2 Accent 3" w:semiHidden="0"/>
    <w:lsdException w:name="Medium Grid 1 Accent 3" w:semiHidden="0"/>
    <w:lsdException w:name="Medium Grid 2 Accent 3" w:semiHidden="0"/>
    <w:lsdException w:name="Medium Grid 3 Accent 3" w:semiHidden="0"/>
    <w:lsdException w:name="Dark List Accent 3" w:semiHidden="0"/>
    <w:lsdException w:name="Colorful Shading Accent 3" w:semiHidden="0"/>
    <w:lsdException w:name="Colorful List Accent 3" w:semiHidden="0"/>
    <w:lsdException w:name="Colorful Grid Accent 3" w:semiHidden="0"/>
    <w:lsdException w:name="Light Shading Accent 4" w:semiHidden="0"/>
    <w:lsdException w:name="Light List Accent 4" w:semiHidden="0"/>
    <w:lsdException w:name="Light Grid Accent 4" w:semiHidden="0"/>
    <w:lsdException w:name="Medium Shading 1 Accent 4" w:semiHidden="0"/>
    <w:lsdException w:name="Medium Shading 2 Accent 4" w:semiHidden="0"/>
    <w:lsdException w:name="Medium List 1 Accent 4" w:semiHidden="0"/>
    <w:lsdException w:name="Medium List 2 Accent 4" w:semiHidden="0"/>
    <w:lsdException w:name="Medium Grid 1 Accent 4" w:semiHidden="0"/>
    <w:lsdException w:name="Medium Grid 2 Accent 4" w:semiHidden="0"/>
    <w:lsdException w:name="Medium Grid 3 Accent 4" w:semiHidden="0"/>
    <w:lsdException w:name="Dark List Accent 4" w:semiHidden="0"/>
    <w:lsdException w:name="Colorful Shading Accent 4" w:semiHidden="0"/>
    <w:lsdException w:name="Colorful List Accent 4" w:semiHidden="0"/>
    <w:lsdException w:name="Colorful Grid Accent 4" w:semiHidden="0"/>
    <w:lsdException w:name="Light Shading Accent 5" w:semiHidden="0"/>
    <w:lsdException w:name="Light List Accent 5" w:semiHidden="0"/>
    <w:lsdException w:name="Light Grid Accent 5" w:semiHidden="0"/>
    <w:lsdException w:name="Medium Shading 1 Accent 5" w:semiHidden="0"/>
    <w:lsdException w:name="Medium Shading 2 Accent 5" w:semiHidden="0"/>
    <w:lsdException w:name="Medium List 1 Accent 5" w:semiHidden="0"/>
    <w:lsdException w:name="Medium List 2 Accent 5" w:semiHidden="0"/>
    <w:lsdException w:name="Medium Grid 1 Accent 5" w:semiHidden="0"/>
    <w:lsdException w:name="Medium Grid 2 Accent 5" w:semiHidden="0"/>
    <w:lsdException w:name="Medium Grid 3 Accent 5" w:semiHidden="0"/>
    <w:lsdException w:name="Dark List Accent 5" w:semiHidden="0"/>
    <w:lsdException w:name="Colorful Shading Accent 5" w:semiHidden="0"/>
    <w:lsdException w:name="Colorful List Accent 5" w:semiHidden="0"/>
    <w:lsdException w:name="Colorful Grid Accent 5" w:semiHidden="0"/>
    <w:lsdException w:name="Light Shading Accent 6" w:semiHidden="0"/>
    <w:lsdException w:name="Light List Accent 6" w:semiHidden="0"/>
    <w:lsdException w:name="Light Grid Accent 6" w:semiHidden="0"/>
    <w:lsdException w:name="Medium Shading 1 Accent 6" w:semiHidden="0"/>
    <w:lsdException w:name="Medium Shading 2 Accent 6" w:semiHidden="0"/>
    <w:lsdException w:name="Medium List 1 Accent 6" w:semiHidden="0"/>
    <w:lsdException w:name="Medium List 2 Accent 6" w:semiHidden="0"/>
    <w:lsdException w:name="Medium Grid 1 Accent 6" w:semiHidden="0"/>
    <w:lsdException w:name="Medium Grid 2 Accent 6" w:semiHidden="0"/>
    <w:lsdException w:name="Medium Grid 3 Accent 6" w:semiHidden="0"/>
    <w:lsdException w:name="Dark List Accent 6" w:semiHidden="0"/>
    <w:lsdException w:name="Colorful Shading Accent 6" w:semiHidden="0"/>
    <w:lsdException w:name="Colorful List Accent 6" w:semiHidden="0"/>
    <w:lsdException w:name="Colorful Grid Accent 6" w:semiHidden="0"/>
    <w:lsdException w:name="Subtle Emphasis" w:semiHidden="0"/>
    <w:lsdException w:name="Intense Emphasis" w:semiHidden="0"/>
    <w:lsdException w:name="Subtle Reference" w:semiHidden="0"/>
    <w:lsdException w:name="Intense Reference" w:semiHidden="0"/>
    <w:lsdException w:name="Book Title" w:semiHidden="0"/>
    <w:lsdException w:name="Bibliography" w:unhideWhenUsed="1"/>
    <w:lsdException w:name="TOC Heading"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BalloonText">
    <w:name w:val="Balloon Text"/>
    <w:basedOn w:val="Normal"/>
    <w:link w:val="BalloonTextChar"/>
    <w:semiHidden/>
    <w:unhideWhenUsed/>
    <w:rsid w:val="009C5040"/>
    <w:pPr>
      <w:spacing w:after="0"/>
    </w:pPr>
    <w:rPr>
      <w:rFonts w:ascii="Tahoma" w:hAnsi="Tahoma" w:cs="Tahoma"/>
      <w:sz w:val="16"/>
      <w:szCs w:val="16"/>
    </w:rPr>
  </w:style>
  <w:style w:type="character" w:customStyle="1" w:styleId="BalloonTextChar">
    <w:name w:val="Balloon Text Char"/>
    <w:basedOn w:val="DefaultParagraphFont"/>
    <w:link w:val="BalloonText"/>
    <w:semiHidden/>
    <w:rsid w:val="009C5040"/>
    <w:rPr>
      <w:rFonts w:ascii="Tahoma" w:hAnsi="Tahoma" w:cs="Tahoma"/>
      <w:sz w:val="16"/>
      <w:szCs w:val="16"/>
    </w:rPr>
  </w:style>
  <w:style w:type="character" w:styleId="CommentReference">
    <w:name w:val="annotation reference"/>
    <w:basedOn w:val="DefaultParagraphFont"/>
    <w:semiHidden/>
    <w:unhideWhenUsed/>
    <w:rsid w:val="000F656A"/>
    <w:rPr>
      <w:sz w:val="16"/>
      <w:szCs w:val="16"/>
    </w:rPr>
  </w:style>
  <w:style w:type="paragraph" w:styleId="CommentText">
    <w:name w:val="annotation text"/>
    <w:basedOn w:val="Normal"/>
    <w:link w:val="CommentTextChar"/>
    <w:semiHidden/>
    <w:unhideWhenUsed/>
    <w:rsid w:val="000F656A"/>
    <w:rPr>
      <w:sz w:val="20"/>
      <w:szCs w:val="20"/>
    </w:rPr>
  </w:style>
  <w:style w:type="character" w:customStyle="1" w:styleId="CommentTextChar">
    <w:name w:val="Comment Text Char"/>
    <w:basedOn w:val="DefaultParagraphFont"/>
    <w:link w:val="CommentText"/>
    <w:semiHidden/>
    <w:rsid w:val="000F656A"/>
    <w:rPr>
      <w:sz w:val="20"/>
      <w:szCs w:val="20"/>
    </w:rPr>
  </w:style>
  <w:style w:type="paragraph" w:styleId="CommentSubject">
    <w:name w:val="annotation subject"/>
    <w:basedOn w:val="CommentText"/>
    <w:next w:val="CommentText"/>
    <w:link w:val="CommentSubjectChar"/>
    <w:semiHidden/>
    <w:unhideWhenUsed/>
    <w:rsid w:val="000F656A"/>
    <w:rPr>
      <w:b/>
      <w:bCs/>
    </w:rPr>
  </w:style>
  <w:style w:type="character" w:customStyle="1" w:styleId="CommentSubjectChar">
    <w:name w:val="Comment Subject Char"/>
    <w:basedOn w:val="CommentTextChar"/>
    <w:link w:val="CommentSubject"/>
    <w:semiHidden/>
    <w:rsid w:val="000F656A"/>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1" w:defUnhideWhenUsed="0" w:defQFormat="0" w:count="267">
    <w:lsdException w:name="Normal" w:semiHidden="0"/>
    <w:lsdException w:name="heading 1" w:semiHidden="0"/>
    <w:lsdException w:name="heading 2" w:semiHidden="0"/>
    <w:lsdException w:name="heading 3" w:semiHidden="0"/>
    <w:lsdException w:name="heading 4" w:semiHidden="0"/>
    <w:lsdException w:name="heading 5" w:semiHidden="0"/>
    <w:lsdException w:name="heading 6" w:semiHidden="0"/>
    <w:lsdException w:name="heading 7" w:semiHidden="0"/>
    <w:lsdException w:name="heading 8" w:semiHidden="0"/>
    <w:lsdException w:name="heading 9" w:semiHidden="0"/>
    <w:lsdException w:name="index 1" w:unhideWhenUsed="1"/>
    <w:lsdException w:name="index 2" w:semiHidden="0"/>
    <w:lsdException w:name="index 3" w:semiHidden="0"/>
    <w:lsdException w:name="index 4" w:semiHidden="0"/>
    <w:lsdException w:name="index 5" w:semiHidden="0"/>
    <w:lsdException w:name="index 6" w:semiHidden="0"/>
    <w:lsdException w:name="index 7" w:unhideWhenUsed="1"/>
    <w:lsdException w:name="index 8" w:unhideWhenUsed="1"/>
    <w:lsdException w:name="index 9" w:unhideWhenUsed="1"/>
    <w:lsdException w:name="toc 1" w:unhideWhenUsed="1"/>
    <w:lsdException w:name="toc 2" w:unhideWhenUsed="1"/>
    <w:lsdException w:name="toc 3" w:unhideWhenUsed="1"/>
    <w:lsdException w:name="toc 4" w:unhideWhenUsed="1"/>
    <w:lsdException w:name="toc 5" w:unhideWhenUsed="1"/>
    <w:lsdException w:name="toc 6" w:unhideWhenUsed="1"/>
    <w:lsdException w:name="toc 7" w:unhideWhenUsed="1"/>
    <w:lsdException w:name="toc 8" w:unhideWhenUsed="1"/>
    <w:lsdException w:name="toc 9" w:unhideWhenUsed="1"/>
    <w:lsdException w:name="Normal Indent" w:unhideWhenUsed="1"/>
    <w:lsdException w:name="footnote text" w:unhideWhenUsed="1"/>
    <w:lsdException w:name="annotation text" w:unhideWhenUsed="1"/>
    <w:lsdException w:name="header" w:unhideWhenUsed="1"/>
    <w:lsdException w:name="footer" w:unhideWhenUsed="1"/>
    <w:lsdException w:name="index heading" w:unhideWhenUsed="1"/>
    <w:lsdException w:name="caption" w:unhideWhenUsed="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semiHidden="0"/>
    <w:lsdException w:name="List Number 3" w:unhideWhenUsed="1"/>
    <w:lsdException w:name="List Number 4" w:unhideWhenUsed="1"/>
    <w:lsdException w:name="List Number 5" w:semiHidden="0"/>
    <w:lsdException w:name="Title" w:semiHidden="0"/>
    <w:lsdException w:name="Closing" w:unhideWhenUsed="1"/>
    <w:lsdException w:name="Signature" w:unhideWhenUsed="1"/>
    <w:lsdException w:name="Default Paragraph Font" w:unhideWhenUsed="1"/>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semiHidden="0"/>
    <w:lsdException w:name="Block Text" w:semiHidden="0"/>
    <w:lsdException w:name="Hyperlink" w:semiHidden="0"/>
    <w:lsdException w:name="FollowedHyperlink" w:semiHidden="0"/>
    <w:lsdException w:name="Strong" w:semiHidden="0"/>
    <w:lsdException w:name="Emphasis" w:semiHidden="0"/>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lsdException w:name="Table Theme" w:unhideWhenUsed="1"/>
    <w:lsdException w:name="No Spacing" w:semiHidden="0"/>
    <w:lsdException w:name="Light Shading" w:semiHidden="0"/>
    <w:lsdException w:name="Light List" w:semiHidden="0"/>
    <w:lsdException w:name="Light Grid" w:semiHidden="0"/>
    <w:lsdException w:name="Medium Shading 1" w:semiHidden="0"/>
    <w:lsdException w:name="Medium Shading 2" w:semiHidden="0"/>
    <w:lsdException w:name="Medium List 1" w:semiHidden="0"/>
    <w:lsdException w:name="Medium List 2" w:semiHidden="0"/>
    <w:lsdException w:name="Medium Grid 1" w:semiHidden="0"/>
    <w:lsdException w:name="Medium Grid 2" w:semiHidden="0"/>
    <w:lsdException w:name="Medium Grid 3" w:semiHidden="0"/>
    <w:lsdException w:name="Dark List" w:semiHidden="0"/>
    <w:lsdException w:name="Colorful Shading" w:semiHidden="0"/>
    <w:lsdException w:name="Colorful List" w:semiHidden="0"/>
    <w:lsdException w:name="Colorful Grid" w:semiHidden="0"/>
    <w:lsdException w:name="Light Shading Accent 1" w:semiHidden="0"/>
    <w:lsdException w:name="Light List Accent 1" w:semiHidden="0"/>
    <w:lsdException w:name="Light Grid Accent 1" w:semiHidden="0"/>
    <w:lsdException w:name="Medium Shading 1 Accent 1" w:semiHidden="0"/>
    <w:lsdException w:name="Medium Shading 2 Accent 1" w:semiHidden="0"/>
    <w:lsdException w:name="Medium List 1 Accent 1" w:semiHidden="0"/>
    <w:lsdException w:name="List Paragraph" w:semiHidden="0"/>
    <w:lsdException w:name="Quote" w:semiHidden="0"/>
    <w:lsdException w:name="Intense Quote" w:semiHidden="0"/>
    <w:lsdException w:name="Medium List 2 Accent 1" w:semiHidden="0"/>
    <w:lsdException w:name="Medium Grid 1 Accent 1" w:semiHidden="0"/>
    <w:lsdException w:name="Medium Grid 2 Accent 1" w:semiHidden="0"/>
    <w:lsdException w:name="Medium Grid 3 Accent 1" w:semiHidden="0"/>
    <w:lsdException w:name="Dark List Accent 1" w:semiHidden="0"/>
    <w:lsdException w:name="Colorful Shading Accent 1" w:semiHidden="0"/>
    <w:lsdException w:name="Colorful List Accent 1" w:semiHidden="0"/>
    <w:lsdException w:name="Colorful Grid Accent 1" w:semiHidden="0"/>
    <w:lsdException w:name="Light Shading Accent 2" w:semiHidden="0"/>
    <w:lsdException w:name="Light List Accent 2" w:semiHidden="0"/>
    <w:lsdException w:name="Light Grid Accent 2" w:semiHidden="0"/>
    <w:lsdException w:name="Medium Shading 1 Accent 2" w:semiHidden="0"/>
    <w:lsdException w:name="Medium Shading 2 Accent 2" w:semiHidden="0"/>
    <w:lsdException w:name="Medium List 1 Accent 2" w:semiHidden="0"/>
    <w:lsdException w:name="Medium List 2 Accent 2" w:semiHidden="0"/>
    <w:lsdException w:name="Medium Grid 1 Accent 2" w:semiHidden="0"/>
    <w:lsdException w:name="Medium Grid 2 Accent 2" w:semiHidden="0"/>
    <w:lsdException w:name="Medium Grid 3 Accent 2" w:semiHidden="0"/>
    <w:lsdException w:name="Dark List Accent 2" w:semiHidden="0"/>
    <w:lsdException w:name="Colorful Shading Accent 2" w:semiHidden="0"/>
    <w:lsdException w:name="Colorful List Accent 2" w:semiHidden="0"/>
    <w:lsdException w:name="Colorful Grid Accent 2" w:semiHidden="0"/>
    <w:lsdException w:name="Light Shading Accent 3" w:semiHidden="0"/>
    <w:lsdException w:name="Light List Accent 3" w:semiHidden="0"/>
    <w:lsdException w:name="Light Grid Accent 3" w:semiHidden="0"/>
    <w:lsdException w:name="Medium Shading 1 Accent 3" w:semiHidden="0"/>
    <w:lsdException w:name="Medium Shading 2 Accent 3" w:semiHidden="0"/>
    <w:lsdException w:name="Medium List 1 Accent 3" w:semiHidden="0"/>
    <w:lsdException w:name="Medium List 2 Accent 3" w:semiHidden="0"/>
    <w:lsdException w:name="Medium Grid 1 Accent 3" w:semiHidden="0"/>
    <w:lsdException w:name="Medium Grid 2 Accent 3" w:semiHidden="0"/>
    <w:lsdException w:name="Medium Grid 3 Accent 3" w:semiHidden="0"/>
    <w:lsdException w:name="Dark List Accent 3" w:semiHidden="0"/>
    <w:lsdException w:name="Colorful Shading Accent 3" w:semiHidden="0"/>
    <w:lsdException w:name="Colorful List Accent 3" w:semiHidden="0"/>
    <w:lsdException w:name="Colorful Grid Accent 3" w:semiHidden="0"/>
    <w:lsdException w:name="Light Shading Accent 4" w:semiHidden="0"/>
    <w:lsdException w:name="Light List Accent 4" w:semiHidden="0"/>
    <w:lsdException w:name="Light Grid Accent 4" w:semiHidden="0"/>
    <w:lsdException w:name="Medium Shading 1 Accent 4" w:semiHidden="0"/>
    <w:lsdException w:name="Medium Shading 2 Accent 4" w:semiHidden="0"/>
    <w:lsdException w:name="Medium List 1 Accent 4" w:semiHidden="0"/>
    <w:lsdException w:name="Medium List 2 Accent 4" w:semiHidden="0"/>
    <w:lsdException w:name="Medium Grid 1 Accent 4" w:semiHidden="0"/>
    <w:lsdException w:name="Medium Grid 2 Accent 4" w:semiHidden="0"/>
    <w:lsdException w:name="Medium Grid 3 Accent 4" w:semiHidden="0"/>
    <w:lsdException w:name="Dark List Accent 4" w:semiHidden="0"/>
    <w:lsdException w:name="Colorful Shading Accent 4" w:semiHidden="0"/>
    <w:lsdException w:name="Colorful List Accent 4" w:semiHidden="0"/>
    <w:lsdException w:name="Colorful Grid Accent 4" w:semiHidden="0"/>
    <w:lsdException w:name="Light Shading Accent 5" w:semiHidden="0"/>
    <w:lsdException w:name="Light List Accent 5" w:semiHidden="0"/>
    <w:lsdException w:name="Light Grid Accent 5" w:semiHidden="0"/>
    <w:lsdException w:name="Medium Shading 1 Accent 5" w:semiHidden="0"/>
    <w:lsdException w:name="Medium Shading 2 Accent 5" w:semiHidden="0"/>
    <w:lsdException w:name="Medium List 1 Accent 5" w:semiHidden="0"/>
    <w:lsdException w:name="Medium List 2 Accent 5" w:semiHidden="0"/>
    <w:lsdException w:name="Medium Grid 1 Accent 5" w:semiHidden="0"/>
    <w:lsdException w:name="Medium Grid 2 Accent 5" w:semiHidden="0"/>
    <w:lsdException w:name="Medium Grid 3 Accent 5" w:semiHidden="0"/>
    <w:lsdException w:name="Dark List Accent 5" w:semiHidden="0"/>
    <w:lsdException w:name="Colorful Shading Accent 5" w:semiHidden="0"/>
    <w:lsdException w:name="Colorful List Accent 5" w:semiHidden="0"/>
    <w:lsdException w:name="Colorful Grid Accent 5" w:semiHidden="0"/>
    <w:lsdException w:name="Light Shading Accent 6" w:semiHidden="0"/>
    <w:lsdException w:name="Light List Accent 6" w:semiHidden="0"/>
    <w:lsdException w:name="Light Grid Accent 6" w:semiHidden="0"/>
    <w:lsdException w:name="Medium Shading 1 Accent 6" w:semiHidden="0"/>
    <w:lsdException w:name="Medium Shading 2 Accent 6" w:semiHidden="0"/>
    <w:lsdException w:name="Medium List 1 Accent 6" w:semiHidden="0"/>
    <w:lsdException w:name="Medium List 2 Accent 6" w:semiHidden="0"/>
    <w:lsdException w:name="Medium Grid 1 Accent 6" w:semiHidden="0"/>
    <w:lsdException w:name="Medium Grid 2 Accent 6" w:semiHidden="0"/>
    <w:lsdException w:name="Medium Grid 3 Accent 6" w:semiHidden="0"/>
    <w:lsdException w:name="Dark List Accent 6" w:semiHidden="0"/>
    <w:lsdException w:name="Colorful Shading Accent 6" w:semiHidden="0"/>
    <w:lsdException w:name="Colorful List Accent 6" w:semiHidden="0"/>
    <w:lsdException w:name="Colorful Grid Accent 6" w:semiHidden="0"/>
    <w:lsdException w:name="Subtle Emphasis" w:semiHidden="0"/>
    <w:lsdException w:name="Intense Emphasis" w:semiHidden="0"/>
    <w:lsdException w:name="Subtle Reference" w:semiHidden="0"/>
    <w:lsdException w:name="Intense Reference" w:semiHidden="0"/>
    <w:lsdException w:name="Book Title" w:semiHidden="0"/>
    <w:lsdException w:name="Bibliography" w:unhideWhenUsed="1"/>
    <w:lsdException w:name="TOC Heading"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BalloonText">
    <w:name w:val="Balloon Text"/>
    <w:basedOn w:val="Normal"/>
    <w:link w:val="BalloonTextChar"/>
    <w:semiHidden/>
    <w:unhideWhenUsed/>
    <w:rsid w:val="009C5040"/>
    <w:pPr>
      <w:spacing w:after="0"/>
    </w:pPr>
    <w:rPr>
      <w:rFonts w:ascii="Tahoma" w:hAnsi="Tahoma" w:cs="Tahoma"/>
      <w:sz w:val="16"/>
      <w:szCs w:val="16"/>
    </w:rPr>
  </w:style>
  <w:style w:type="character" w:customStyle="1" w:styleId="BalloonTextChar">
    <w:name w:val="Balloon Text Char"/>
    <w:basedOn w:val="DefaultParagraphFont"/>
    <w:link w:val="BalloonText"/>
    <w:semiHidden/>
    <w:rsid w:val="009C5040"/>
    <w:rPr>
      <w:rFonts w:ascii="Tahoma" w:hAnsi="Tahoma" w:cs="Tahoma"/>
      <w:sz w:val="16"/>
      <w:szCs w:val="16"/>
    </w:rPr>
  </w:style>
  <w:style w:type="character" w:styleId="CommentReference">
    <w:name w:val="annotation reference"/>
    <w:basedOn w:val="DefaultParagraphFont"/>
    <w:semiHidden/>
    <w:unhideWhenUsed/>
    <w:rsid w:val="000F656A"/>
    <w:rPr>
      <w:sz w:val="16"/>
      <w:szCs w:val="16"/>
    </w:rPr>
  </w:style>
  <w:style w:type="paragraph" w:styleId="CommentText">
    <w:name w:val="annotation text"/>
    <w:basedOn w:val="Normal"/>
    <w:link w:val="CommentTextChar"/>
    <w:semiHidden/>
    <w:unhideWhenUsed/>
    <w:rsid w:val="000F656A"/>
    <w:rPr>
      <w:sz w:val="20"/>
      <w:szCs w:val="20"/>
    </w:rPr>
  </w:style>
  <w:style w:type="character" w:customStyle="1" w:styleId="CommentTextChar">
    <w:name w:val="Comment Text Char"/>
    <w:basedOn w:val="DefaultParagraphFont"/>
    <w:link w:val="CommentText"/>
    <w:semiHidden/>
    <w:rsid w:val="000F656A"/>
    <w:rPr>
      <w:sz w:val="20"/>
      <w:szCs w:val="20"/>
    </w:rPr>
  </w:style>
  <w:style w:type="paragraph" w:styleId="CommentSubject">
    <w:name w:val="annotation subject"/>
    <w:basedOn w:val="CommentText"/>
    <w:next w:val="CommentText"/>
    <w:link w:val="CommentSubjectChar"/>
    <w:semiHidden/>
    <w:unhideWhenUsed/>
    <w:rsid w:val="000F656A"/>
    <w:rPr>
      <w:b/>
      <w:bCs/>
    </w:rPr>
  </w:style>
  <w:style w:type="character" w:customStyle="1" w:styleId="CommentSubjectChar">
    <w:name w:val="Comment Subject Char"/>
    <w:basedOn w:val="CommentTextChar"/>
    <w:link w:val="CommentSubject"/>
    <w:semiHidden/>
    <w:rsid w:val="000F656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TotalTime>
  <Pages>23</Pages>
  <Words>9235</Words>
  <Characters>52641</Characters>
  <Application>Microsoft Office Word</Application>
  <DocSecurity>0</DocSecurity>
  <Lines>438</Lines>
  <Paragraphs>123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61753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Steven Hare</dc:creator>
  <cp:lastModifiedBy>Robert Scott</cp:lastModifiedBy>
  <cp:revision>4</cp:revision>
  <dcterms:created xsi:type="dcterms:W3CDTF">2015-07-17T04:02:00Z</dcterms:created>
  <dcterms:modified xsi:type="dcterms:W3CDTF">2015-07-17T05:08:00Z</dcterms:modified>
</cp:coreProperties>
</file>