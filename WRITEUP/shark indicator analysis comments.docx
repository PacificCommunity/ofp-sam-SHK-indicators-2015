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74" w:rsidRDefault="00E61574" w:rsidP="00E61574">
      <w:pPr>
        <w:jc w:val="both"/>
      </w:pPr>
    </w:p>
    <w:p w:rsidR="00217EF8" w:rsidRDefault="00217EF8" w:rsidP="00217EF8">
      <w:pPr>
        <w:spacing w:line="240" w:lineRule="auto"/>
        <w:contextualSpacing/>
        <w:jc w:val="both"/>
      </w:pPr>
      <w:proofErr w:type="gramStart"/>
      <w:r w:rsidRPr="00217EF8">
        <w:t xml:space="preserve">7 </w:t>
      </w:r>
      <w:r>
        <w:t xml:space="preserve"> </w:t>
      </w:r>
      <w:r w:rsidRPr="00217EF8">
        <w:t>Feasibility</w:t>
      </w:r>
      <w:proofErr w:type="gramEnd"/>
      <w:r w:rsidRPr="00217EF8">
        <w:t xml:space="preserve"> of Stock Assessments</w:t>
      </w:r>
    </w:p>
    <w:p w:rsidR="00724AAF" w:rsidRPr="00217EF8" w:rsidRDefault="00724AAF" w:rsidP="00217EF8">
      <w:pPr>
        <w:spacing w:line="240" w:lineRule="auto"/>
        <w:contextualSpacing/>
        <w:jc w:val="both"/>
      </w:pPr>
    </w:p>
    <w:p w:rsidR="00217EF8" w:rsidRDefault="00217EF8" w:rsidP="00217EF8">
      <w:pPr>
        <w:spacing w:line="240" w:lineRule="auto"/>
        <w:contextualSpacing/>
        <w:jc w:val="both"/>
      </w:pPr>
      <w:r w:rsidRPr="00217EF8">
        <w:t>Fisheries stock assessments are designed to provide stock status and management information via</w:t>
      </w:r>
      <w:r>
        <w:t xml:space="preserve"> </w:t>
      </w:r>
      <w:r w:rsidRPr="00217EF8">
        <w:t>a population model that is scaled to the available data. Tradionally the data requirements include</w:t>
      </w:r>
      <w:r>
        <w:t xml:space="preserve"> </w:t>
      </w:r>
      <w:r w:rsidRPr="00217EF8">
        <w:t>landings record or estimates of catch, abundance indices and biological information</w:t>
      </w:r>
      <w:ins w:id="0" w:author="Stephen Brouwer" w:date="2015-07-21T08:33:00Z">
        <w:r w:rsidR="007701D7">
          <w:t>. F</w:t>
        </w:r>
      </w:ins>
      <w:del w:id="1" w:author="Stephen Brouwer" w:date="2015-07-21T08:33:00Z">
        <w:r w:rsidRPr="00217EF8" w:rsidDel="007701D7">
          <w:delText>, f</w:delText>
        </w:r>
      </w:del>
      <w:r w:rsidRPr="00217EF8">
        <w:t xml:space="preserve">or stocks </w:t>
      </w:r>
      <w:del w:id="2" w:author="Stephen Brouwer" w:date="2015-07-21T08:33:00Z">
        <w:r w:rsidRPr="00217EF8" w:rsidDel="007701D7">
          <w:delText>(i.e.</w:delText>
        </w:r>
        <w:r w:rsidDel="007701D7">
          <w:delText xml:space="preserve"> </w:delText>
        </w:r>
        <w:r w:rsidRPr="00217EF8" w:rsidDel="007701D7">
          <w:delText xml:space="preserve">sharks) </w:delText>
        </w:r>
      </w:del>
      <w:r w:rsidRPr="00217EF8">
        <w:t>that are not tradionally managed</w:t>
      </w:r>
      <w:ins w:id="3" w:author="Stephen Brouwer" w:date="2015-07-21T08:34:00Z">
        <w:r w:rsidR="007701D7">
          <w:t xml:space="preserve"> </w:t>
        </w:r>
      </w:ins>
      <w:del w:id="4" w:author="Stephen Brouwer" w:date="2015-07-21T08:34:00Z">
        <w:r w:rsidRPr="00217EF8" w:rsidDel="007701D7">
          <w:delText>,</w:delText>
        </w:r>
      </w:del>
      <w:del w:id="5" w:author="Stephen Brouwer" w:date="2015-07-21T08:52:00Z">
        <w:r w:rsidRPr="00217EF8" w:rsidDel="00CB0973">
          <w:delText xml:space="preserve"> </w:delText>
        </w:r>
      </w:del>
      <w:r w:rsidRPr="00217EF8">
        <w:t>and considered bycatch</w:t>
      </w:r>
      <w:ins w:id="6" w:author="Stephen Brouwer" w:date="2015-07-21T08:52:00Z">
        <w:r w:rsidR="00CB0973">
          <w:t xml:space="preserve"> </w:t>
        </w:r>
        <w:r w:rsidR="00CB0973" w:rsidRPr="00217EF8">
          <w:t>(i.e.</w:t>
        </w:r>
        <w:r w:rsidR="00CB0973">
          <w:t xml:space="preserve"> </w:t>
        </w:r>
        <w:r w:rsidR="00CB0973" w:rsidRPr="00217EF8">
          <w:t>sharks)</w:t>
        </w:r>
      </w:ins>
      <w:ins w:id="7" w:author="Stephen Brouwer" w:date="2015-07-21T08:34:00Z">
        <w:r w:rsidR="007701D7">
          <w:t>,</w:t>
        </w:r>
      </w:ins>
      <w:r w:rsidRPr="00217EF8">
        <w:t xml:space="preserve"> there are often </w:t>
      </w:r>
      <w:ins w:id="8" w:author="Stephen Brouwer" w:date="2015-07-21T08:52:00Z">
        <w:r w:rsidR="00CB0973">
          <w:t xml:space="preserve">short data series and </w:t>
        </w:r>
      </w:ins>
      <w:ins w:id="9" w:author="Stephen Brouwer" w:date="2015-07-21T08:34:00Z">
        <w:r w:rsidR="007701D7">
          <w:t xml:space="preserve">data </w:t>
        </w:r>
      </w:ins>
      <w:r w:rsidRPr="00217EF8">
        <w:t xml:space="preserve">gaps </w:t>
      </w:r>
      <w:del w:id="10" w:author="Stephen Brouwer" w:date="2015-07-21T08:52:00Z">
        <w:r w:rsidRPr="00217EF8" w:rsidDel="00CB0973">
          <w:delText>in space</w:delText>
        </w:r>
        <w:r w:rsidDel="00CB0973">
          <w:delText xml:space="preserve"> </w:delText>
        </w:r>
        <w:r w:rsidRPr="00217EF8" w:rsidDel="00CB0973">
          <w:delText xml:space="preserve">and time </w:delText>
        </w:r>
      </w:del>
      <w:r w:rsidRPr="00217EF8">
        <w:t xml:space="preserve">for many </w:t>
      </w:r>
      <w:del w:id="11" w:author="Stephen Brouwer" w:date="2015-07-21T08:52:00Z">
        <w:r w:rsidRPr="00217EF8" w:rsidDel="00CB0973">
          <w:delText xml:space="preserve">of these </w:delText>
        </w:r>
      </w:del>
      <w:r w:rsidRPr="00217EF8">
        <w:t>species, estimates of removals are often highly uncertain and data</w:t>
      </w:r>
      <w:r>
        <w:t xml:space="preserve"> </w:t>
      </w:r>
      <w:r w:rsidRPr="00217EF8">
        <w:t>poor methods or other alternatives may be more appropriate than full stock assessments. Here we</w:t>
      </w:r>
      <w:r>
        <w:t xml:space="preserve"> </w:t>
      </w:r>
      <w:r w:rsidRPr="00217EF8">
        <w:t xml:space="preserve">consider each of the key </w:t>
      </w:r>
      <w:del w:id="12" w:author="Stephen Brouwer" w:date="2015-07-21T08:23:00Z">
        <w:r w:rsidRPr="00217EF8" w:rsidDel="00AE2B36">
          <w:delText>shrk</w:delText>
        </w:r>
      </w:del>
      <w:ins w:id="13" w:author="Stephen Brouwer" w:date="2015-07-21T08:23:00Z">
        <w:r w:rsidR="00AE2B36" w:rsidRPr="00217EF8">
          <w:t>shark</w:t>
        </w:r>
      </w:ins>
      <w:r w:rsidRPr="00217EF8">
        <w:t xml:space="preserve"> species and the </w:t>
      </w:r>
      <w:del w:id="14" w:author="Stephen Brouwer" w:date="2015-07-21T08:23:00Z">
        <w:r w:rsidRPr="00217EF8" w:rsidDel="00AE2B36">
          <w:delText>possiblity</w:delText>
        </w:r>
      </w:del>
      <w:ins w:id="15" w:author="Stephen Brouwer" w:date="2015-07-21T08:53:00Z">
        <w:r w:rsidR="00CB0973">
          <w:t>viability</w:t>
        </w:r>
      </w:ins>
      <w:r w:rsidRPr="00217EF8">
        <w:t xml:space="preserve"> of a stock assessment or other </w:t>
      </w:r>
      <w:r>
        <w:t xml:space="preserve">population </w:t>
      </w:r>
      <w:r w:rsidRPr="00217EF8">
        <w:t xml:space="preserve">level study to </w:t>
      </w:r>
      <w:del w:id="16" w:author="Stephen Brouwer" w:date="2015-07-21T08:53:00Z">
        <w:r w:rsidRPr="00217EF8" w:rsidDel="00CB0973">
          <w:delText xml:space="preserve">develop </w:delText>
        </w:r>
      </w:del>
      <w:ins w:id="17" w:author="Stephen Brouwer" w:date="2015-07-21T08:53:00Z">
        <w:r w:rsidR="00CB0973">
          <w:t>provide</w:t>
        </w:r>
        <w:r w:rsidR="00CB0973" w:rsidRPr="00217EF8">
          <w:t xml:space="preserve"> </w:t>
        </w:r>
      </w:ins>
      <w:r w:rsidRPr="00217EF8">
        <w:t>stock status and management information.</w:t>
      </w:r>
    </w:p>
    <w:p w:rsidR="00B14DDC" w:rsidRPr="00217EF8" w:rsidRDefault="00B14DDC" w:rsidP="00217EF8">
      <w:pPr>
        <w:spacing w:line="240" w:lineRule="auto"/>
        <w:contextualSpacing/>
        <w:jc w:val="both"/>
      </w:pPr>
    </w:p>
    <w:p w:rsid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Blue shark (</w:t>
      </w:r>
      <w:proofErr w:type="spellStart"/>
      <w:r w:rsidRPr="00217EF8">
        <w:t>Prionace</w:t>
      </w:r>
      <w:proofErr w:type="spellEnd"/>
      <w:r w:rsidRPr="00217EF8">
        <w:t xml:space="preserve"> </w:t>
      </w:r>
      <w:proofErr w:type="spellStart"/>
      <w:r w:rsidRPr="00217EF8">
        <w:t>glauca</w:t>
      </w:r>
      <w:proofErr w:type="spellEnd"/>
      <w:r w:rsidRPr="00217EF8">
        <w:t>)</w:t>
      </w:r>
      <w:ins w:id="18" w:author="Stephen Brouwer" w:date="2015-07-21T08:55:00Z">
        <w:r w:rsidR="00B14DDC">
          <w:t xml:space="preserve"> </w:t>
        </w:r>
      </w:ins>
      <w:r w:rsidRPr="00217EF8">
        <w:t>in the north Paci</w:t>
      </w:r>
      <w:r>
        <w:t>fi</w:t>
      </w:r>
      <w:r w:rsidRPr="00217EF8">
        <w:t>c</w:t>
      </w:r>
      <w:ins w:id="19" w:author="Stephen Brouwer" w:date="2015-07-21T08:56:00Z">
        <w:r w:rsidR="00B14DDC">
          <w:t>.</w:t>
        </w:r>
      </w:ins>
      <w:proofErr w:type="gramEnd"/>
      <w:r w:rsidRPr="00217EF8">
        <w:t xml:space="preserve"> This spec</w:t>
      </w:r>
      <w:r w:rsidR="00AE2B36">
        <w:t>ies has been the subject of mul</w:t>
      </w:r>
      <w:r w:rsidRPr="00217EF8">
        <w:t>tiple stock assessments using both basic Bayesian production models and length based meth</w:t>
      </w:r>
      <w:del w:id="20" w:author="Stephen Brouwer" w:date="2015-07-21T08:56:00Z">
        <w:r w:rsidRPr="00217EF8" w:rsidDel="00B14DDC">
          <w:delText>-</w:delText>
        </w:r>
        <w:r w:rsidDel="00B14DDC">
          <w:delText xml:space="preserve"> </w:delText>
        </w:r>
      </w:del>
      <w:proofErr w:type="gramStart"/>
      <w:r>
        <w:t>ods</w:t>
      </w:r>
      <w:proofErr w:type="gramEnd"/>
      <w:r>
        <w:t xml:space="preserve"> (</w:t>
      </w:r>
      <w:proofErr w:type="spellStart"/>
      <w:r>
        <w:t>SS3</w:t>
      </w:r>
      <w:proofErr w:type="spellEnd"/>
      <w:r>
        <w:t xml:space="preserve"> and MFCL), there is suff</w:t>
      </w:r>
      <w:r w:rsidR="00AE2B36">
        <w:t>i</w:t>
      </w:r>
      <w:r w:rsidRPr="00217EF8">
        <w:t>cient data to develop reliable inputs for abundance indices</w:t>
      </w:r>
      <w:r>
        <w:t xml:space="preserve"> </w:t>
      </w:r>
      <w:r w:rsidRPr="00217EF8">
        <w:t xml:space="preserve">and removals. Particular </w:t>
      </w:r>
      <w:del w:id="21" w:author="Stephen Brouwer" w:date="2015-07-21T08:23:00Z">
        <w:r w:rsidRPr="00217EF8" w:rsidDel="00AE2B36">
          <w:delText>challanges</w:delText>
        </w:r>
      </w:del>
      <w:ins w:id="22" w:author="Stephen Brouwer" w:date="2015-07-21T08:23:00Z">
        <w:r w:rsidR="00AE2B36" w:rsidRPr="00217EF8">
          <w:t>challenges</w:t>
        </w:r>
      </w:ins>
      <w:r w:rsidRPr="00217EF8">
        <w:t xml:space="preserve"> exist for estimating catch and indices of abundance in</w:t>
      </w:r>
      <w:r>
        <w:t xml:space="preserve"> </w:t>
      </w:r>
      <w:r w:rsidRPr="00217EF8">
        <w:t xml:space="preserve">areas where </w:t>
      </w:r>
      <w:r>
        <w:t>fi</w:t>
      </w:r>
      <w:r w:rsidRPr="00217EF8">
        <w:t>shing behaviour has shifted towards targeting of sharks.</w:t>
      </w:r>
      <w:r>
        <w:t xml:space="preserve"> </w:t>
      </w:r>
    </w:p>
    <w:p w:rsidR="00B14DDC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Blue shark (</w:t>
      </w:r>
      <w:proofErr w:type="spellStart"/>
      <w:r w:rsidRPr="00217EF8">
        <w:t>Prionace</w:t>
      </w:r>
      <w:proofErr w:type="spellEnd"/>
      <w:r w:rsidRPr="00217EF8">
        <w:t xml:space="preserve"> </w:t>
      </w:r>
      <w:proofErr w:type="spellStart"/>
      <w:r w:rsidRPr="00217EF8">
        <w:t>glauca</w:t>
      </w:r>
      <w:proofErr w:type="spellEnd"/>
      <w:r w:rsidRPr="00217EF8">
        <w:t>) in the south Paci</w:t>
      </w:r>
      <w:r>
        <w:t>fi</w:t>
      </w:r>
      <w:r w:rsidRPr="00217EF8">
        <w:t>c</w:t>
      </w:r>
      <w:ins w:id="23" w:author="Stephen Brouwer" w:date="2015-07-21T08:56:00Z">
        <w:r w:rsidR="00B14DDC">
          <w:t>.</w:t>
        </w:r>
      </w:ins>
      <w:proofErr w:type="gramEnd"/>
      <w:r w:rsidRPr="00217EF8">
        <w:t xml:space="preserve"> An analysis of the potential catch and</w:t>
      </w:r>
      <w:r>
        <w:t xml:space="preserve"> </w:t>
      </w:r>
      <w:r w:rsidRPr="00217EF8">
        <w:t>CPUE series to support a stock assessment of blue shark in the south Paci</w:t>
      </w:r>
      <w:r>
        <w:t>fi</w:t>
      </w:r>
      <w:r w:rsidRPr="00217EF8">
        <w:t>c Ocean was</w:t>
      </w:r>
      <w:r>
        <w:t xml:space="preserve"> </w:t>
      </w:r>
      <w:r w:rsidRPr="00217EF8">
        <w:t xml:space="preserve">presented at the </w:t>
      </w:r>
      <w:proofErr w:type="spellStart"/>
      <w:r w:rsidRPr="00217EF8">
        <w:t>SC9</w:t>
      </w:r>
      <w:proofErr w:type="spellEnd"/>
      <w:r w:rsidRPr="00217EF8">
        <w:t xml:space="preserve"> (WCPFC-</w:t>
      </w:r>
      <w:proofErr w:type="spellStart"/>
      <w:r w:rsidRPr="00217EF8">
        <w:t>SC9</w:t>
      </w:r>
      <w:proofErr w:type="spellEnd"/>
      <w:r w:rsidRPr="00217EF8">
        <w:t>-2013/SA-WP-04) and noted that in general the data exist</w:t>
      </w:r>
      <w:r>
        <w:t xml:space="preserve"> </w:t>
      </w:r>
      <w:r w:rsidRPr="00217EF8">
        <w:t>to complete a stock assessment, however all data sets (observer, logsheet, aggregate) share</w:t>
      </w:r>
      <w:r>
        <w:t xml:space="preserve"> </w:t>
      </w:r>
      <w:r w:rsidRPr="00217EF8">
        <w:t>the same characteristics of poor coverage with respect to space, time, or species identi</w:t>
      </w:r>
      <w:r>
        <w:t>fi</w:t>
      </w:r>
      <w:r w:rsidRPr="00217EF8">
        <w:t>cation.</w:t>
      </w:r>
      <w:r>
        <w:t xml:space="preserve"> </w:t>
      </w:r>
      <w:r w:rsidRPr="00217EF8">
        <w:t xml:space="preserve">This study </w:t>
      </w:r>
      <w:del w:id="24" w:author="Stephen Brouwer" w:date="2015-07-21T08:23:00Z">
        <w:r w:rsidRPr="00217EF8" w:rsidDel="00AE2B36">
          <w:delText>analyzed</w:delText>
        </w:r>
      </w:del>
      <w:ins w:id="25" w:author="Stephen Brouwer" w:date="2015-07-21T08:23:00Z">
        <w:r w:rsidR="00AE2B36" w:rsidRPr="00217EF8">
          <w:t>analysed</w:t>
        </w:r>
      </w:ins>
      <w:r w:rsidRPr="00217EF8">
        <w:t xml:space="preserve"> only data from the WCPO convention area in the south Paci</w:t>
      </w:r>
      <w:r>
        <w:t>fi</w:t>
      </w:r>
      <w:r w:rsidRPr="00217EF8">
        <w:t>c, and it</w:t>
      </w:r>
      <w:r>
        <w:t xml:space="preserve"> </w:t>
      </w:r>
      <w:r w:rsidRPr="00217EF8">
        <w:t>is likely that blue shark in the south Paci</w:t>
      </w:r>
      <w:r>
        <w:t>fi</w:t>
      </w:r>
      <w:r w:rsidRPr="00217EF8">
        <w:t xml:space="preserve">c are well mixed </w:t>
      </w:r>
      <w:del w:id="26" w:author="Stephen Brouwer" w:date="2015-07-21T08:57:00Z">
        <w:r w:rsidRPr="00217EF8" w:rsidDel="00B14DDC">
          <w:delText xml:space="preserve">enough </w:delText>
        </w:r>
      </w:del>
      <w:ins w:id="27" w:author="Stephen Brouwer" w:date="2015-07-21T08:57:00Z">
        <w:r w:rsidR="00B14DDC">
          <w:t xml:space="preserve">and would </w:t>
        </w:r>
      </w:ins>
      <w:del w:id="28" w:author="Stephen Brouwer" w:date="2015-07-21T08:57:00Z">
        <w:r w:rsidRPr="00217EF8" w:rsidDel="00B14DDC">
          <w:delText xml:space="preserve">to </w:delText>
        </w:r>
      </w:del>
      <w:r w:rsidRPr="00217EF8">
        <w:t>support a single south</w:t>
      </w:r>
      <w:r w:rsidR="00B14DDC">
        <w:t xml:space="preserve"> </w:t>
      </w:r>
      <w:r w:rsidRPr="00217EF8">
        <w:t>Paci</w:t>
      </w:r>
      <w:r>
        <w:t>fi</w:t>
      </w:r>
      <w:r w:rsidRPr="00217EF8">
        <w:t xml:space="preserve">c wide stock assessment. Although </w:t>
      </w:r>
      <w:r>
        <w:t>fi</w:t>
      </w:r>
      <w:r w:rsidRPr="00217EF8">
        <w:t>sheries data in the south eastern Paci</w:t>
      </w:r>
      <w:r>
        <w:t>fi</w:t>
      </w:r>
      <w:r w:rsidRPr="00217EF8">
        <w:t>c exist, the</w:t>
      </w:r>
      <w:r>
        <w:t xml:space="preserve"> </w:t>
      </w:r>
      <w:r w:rsidRPr="00217EF8">
        <w:t xml:space="preserve">data </w:t>
      </w:r>
      <w:del w:id="29" w:author="Stephen Brouwer" w:date="2015-07-21T08:58:00Z">
        <w:r w:rsidRPr="00217EF8" w:rsidDel="00B14DDC">
          <w:delText xml:space="preserve">has </w:delText>
        </w:r>
      </w:del>
      <w:ins w:id="30" w:author="Stephen Brouwer" w:date="2015-07-21T08:58:00Z">
        <w:r w:rsidR="00B14DDC">
          <w:t>have</w:t>
        </w:r>
        <w:r w:rsidR="00B14DDC" w:rsidRPr="00217EF8">
          <w:t xml:space="preserve"> </w:t>
        </w:r>
      </w:ins>
      <w:r w:rsidRPr="00217EF8">
        <w:t xml:space="preserve">not been </w:t>
      </w:r>
      <w:del w:id="31" w:author="Stephen Brouwer" w:date="2015-07-21T08:23:00Z">
        <w:r w:rsidRPr="00217EF8" w:rsidDel="00AE2B36">
          <w:delText>analyzed</w:delText>
        </w:r>
      </w:del>
      <w:ins w:id="32" w:author="Stephen Brouwer" w:date="2015-07-21T08:23:00Z">
        <w:r w:rsidR="00AE2B36" w:rsidRPr="00217EF8">
          <w:t>analysed</w:t>
        </w:r>
      </w:ins>
      <w:r w:rsidRPr="00217EF8">
        <w:t xml:space="preserve"> </w:t>
      </w:r>
      <w:del w:id="33" w:author="Stephen Brouwer" w:date="2015-07-21T08:58:00Z">
        <w:r w:rsidRPr="00217EF8" w:rsidDel="00B14DDC">
          <w:delText xml:space="preserve">for this study </w:delText>
        </w:r>
      </w:del>
      <w:r w:rsidRPr="00217EF8">
        <w:t xml:space="preserve">and no indication </w:t>
      </w:r>
      <w:ins w:id="34" w:author="Stephen Brouwer" w:date="2015-07-21T08:58:00Z">
        <w:r w:rsidR="00B14DDC">
          <w:t xml:space="preserve">as to </w:t>
        </w:r>
      </w:ins>
      <w:del w:id="35" w:author="Stephen Brouwer" w:date="2015-07-21T08:23:00Z">
        <w:r w:rsidRPr="00217EF8" w:rsidDel="00AE2B36">
          <w:delText>wheter</w:delText>
        </w:r>
      </w:del>
      <w:ins w:id="36" w:author="Stephen Brouwer" w:date="2015-07-21T08:23:00Z">
        <w:r w:rsidR="00AE2B36" w:rsidRPr="00217EF8">
          <w:t>whether</w:t>
        </w:r>
      </w:ins>
      <w:r w:rsidRPr="00217EF8">
        <w:t xml:space="preserve"> they would support a</w:t>
      </w:r>
      <w:r>
        <w:t xml:space="preserve"> </w:t>
      </w:r>
      <w:r w:rsidRPr="00217EF8">
        <w:t>south paci</w:t>
      </w:r>
      <w:r>
        <w:t>fi</w:t>
      </w:r>
      <w:r w:rsidRPr="00217EF8">
        <w:t>c wide stock assessment can be given.</w:t>
      </w:r>
      <w:r>
        <w:t xml:space="preserve"> </w:t>
      </w:r>
    </w:p>
    <w:p w:rsid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Mako shark (Isurus oxyrinchus and Isurus paucus</w:t>
      </w:r>
      <w:del w:id="37" w:author="Stephen Brouwer" w:date="2015-07-21T09:05:00Z">
        <w:r w:rsidRPr="00217EF8" w:rsidDel="00B14DDC">
          <w:delText xml:space="preserve"> </w:delText>
        </w:r>
      </w:del>
      <w:r w:rsidRPr="00217EF8">
        <w:t>)</w:t>
      </w:r>
      <w:ins w:id="38" w:author="Stephen Brouwer" w:date="2015-07-21T08:58:00Z">
        <w:r w:rsidR="00B14DDC">
          <w:t xml:space="preserve"> </w:t>
        </w:r>
      </w:ins>
      <w:r w:rsidRPr="00217EF8">
        <w:t>in the north Paci</w:t>
      </w:r>
      <w:r>
        <w:t>fi</w:t>
      </w:r>
      <w:r w:rsidRPr="00217EF8">
        <w:t>c</w:t>
      </w:r>
      <w:ins w:id="39" w:author="Stephen Brouwer" w:date="2015-07-21T08:58:00Z">
        <w:r w:rsidR="00B14DDC">
          <w:t>.</w:t>
        </w:r>
      </w:ins>
      <w:proofErr w:type="gramEnd"/>
      <w:r w:rsidRPr="00217EF8">
        <w:t xml:space="preserve"> </w:t>
      </w:r>
      <w:r>
        <w:t>The shark work</w:t>
      </w:r>
      <w:r w:rsidRPr="00217EF8">
        <w:t>ing group of the International Statistical Committee is currently working on a</w:t>
      </w:r>
      <w:ins w:id="40" w:author="Stephen Brouwer" w:date="2015-07-21T08:59:00Z">
        <w:r w:rsidR="00B14DDC">
          <w:t>n</w:t>
        </w:r>
      </w:ins>
      <w:r w:rsidRPr="00217EF8">
        <w:t xml:space="preserve"> INDICATOR-BASED ANALYSIS OF THE STATUS OF SHORTFIN MAKO SHARK IN THE NORTH</w:t>
      </w:r>
      <w:r>
        <w:t xml:space="preserve"> </w:t>
      </w:r>
      <w:r w:rsidRPr="00217EF8">
        <w:t>PACIFIC OCEAN. Preliminary results indicate that the ind</w:t>
      </w:r>
      <w:r>
        <w:t>ices of abundance, length infor</w:t>
      </w:r>
      <w:r w:rsidRPr="00217EF8">
        <w:t>mation and size frequency data exist, though the extent to which t</w:t>
      </w:r>
      <w:ins w:id="41" w:author="Stephen Brouwer" w:date="2015-07-21T08:59:00Z">
        <w:r w:rsidR="00B14DDC">
          <w:t>h</w:t>
        </w:r>
      </w:ins>
      <w:r w:rsidRPr="00217EF8">
        <w:t>is data can represent the</w:t>
      </w:r>
      <w:r>
        <w:t xml:space="preserve"> </w:t>
      </w:r>
      <w:r w:rsidRPr="00217EF8">
        <w:t>entire north Paci</w:t>
      </w:r>
      <w:r>
        <w:t>fi</w:t>
      </w:r>
      <w:r w:rsidRPr="00217EF8">
        <w:t xml:space="preserve">c is unclear, there are </w:t>
      </w:r>
      <w:del w:id="42" w:author="Stephen Brouwer" w:date="2015-07-21T08:23:00Z">
        <w:r w:rsidRPr="00217EF8" w:rsidDel="00AE2B36">
          <w:delText>conicting</w:delText>
        </w:r>
      </w:del>
      <w:ins w:id="43" w:author="Stephen Brouwer" w:date="2015-07-21T08:23:00Z">
        <w:r w:rsidR="00AE2B36" w:rsidRPr="00217EF8">
          <w:t>connecting</w:t>
        </w:r>
      </w:ins>
      <w:r w:rsidRPr="00217EF8">
        <w:t xml:space="preserve"> trends in abundance and problems with</w:t>
      </w:r>
      <w:r>
        <w:t xml:space="preserve"> </w:t>
      </w:r>
      <w:r w:rsidRPr="00217EF8">
        <w:t>both short</w:t>
      </w:r>
      <w:r>
        <w:t>fi</w:t>
      </w:r>
      <w:r w:rsidRPr="00217EF8">
        <w:t>n and long</w:t>
      </w:r>
      <w:r>
        <w:t>fi</w:t>
      </w:r>
      <w:r w:rsidRPr="00217EF8">
        <w:t>n mako being recorded as simply 'mako' shark.</w:t>
      </w:r>
      <w:r>
        <w:t xml:space="preserve"> </w:t>
      </w:r>
    </w:p>
    <w:p w:rsidR="00217EF8" w:rsidRP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Mako shark (Isurus oxyrinchus and Isurus paucus</w:t>
      </w:r>
      <w:del w:id="44" w:author="Stephen Brouwer" w:date="2015-07-21T08:24:00Z">
        <w:r w:rsidRPr="00217EF8" w:rsidDel="00AE2B36">
          <w:delText xml:space="preserve"> </w:delText>
        </w:r>
      </w:del>
      <w:r w:rsidRPr="00217EF8">
        <w:t>)</w:t>
      </w:r>
      <w:ins w:id="45" w:author="Stephen Brouwer" w:date="2015-07-21T08:24:00Z">
        <w:r w:rsidR="00AE2B36">
          <w:t xml:space="preserve"> </w:t>
        </w:r>
      </w:ins>
      <w:r w:rsidRPr="00217EF8">
        <w:t xml:space="preserve">in the </w:t>
      </w:r>
      <w:del w:id="46" w:author="Stephen Brouwer" w:date="2015-07-21T08:24:00Z">
        <w:r w:rsidRPr="00217EF8" w:rsidDel="00AE2B36">
          <w:delText>sourth</w:delText>
        </w:r>
      </w:del>
      <w:ins w:id="47" w:author="Stephen Brouwer" w:date="2015-07-21T08:24:00Z">
        <w:r w:rsidR="00AE2B36" w:rsidRPr="00217EF8">
          <w:t>south</w:t>
        </w:r>
      </w:ins>
      <w:r w:rsidRPr="00217EF8">
        <w:t xml:space="preserve"> Paci</w:t>
      </w:r>
      <w:r>
        <w:t>fi</w:t>
      </w:r>
      <w:r w:rsidRPr="00217EF8">
        <w:t>c</w:t>
      </w:r>
      <w:ins w:id="48" w:author="Stephen Brouwer" w:date="2015-07-21T09:00:00Z">
        <w:r w:rsidR="00B14DDC">
          <w:t>.</w:t>
        </w:r>
      </w:ins>
      <w:proofErr w:type="gramEnd"/>
      <w:r w:rsidRPr="00217EF8">
        <w:t xml:space="preserve"> </w:t>
      </w:r>
      <w:r>
        <w:t>Although no de</w:t>
      </w:r>
      <w:r w:rsidRPr="00217EF8">
        <w:t>tailed study of the available data for mako sharks has been undertaken, this indicator analysis</w:t>
      </w:r>
      <w:r>
        <w:t xml:space="preserve"> </w:t>
      </w:r>
      <w:r w:rsidRPr="00217EF8">
        <w:t xml:space="preserve">combined with the fact that mako sharks are often caught in the same </w:t>
      </w:r>
      <w:r>
        <w:t>fi</w:t>
      </w:r>
      <w:r w:rsidRPr="00217EF8">
        <w:t>sheries as blue shark</w:t>
      </w:r>
      <w:r>
        <w:t xml:space="preserve"> </w:t>
      </w:r>
      <w:r w:rsidRPr="00217EF8">
        <w:t xml:space="preserve">would indicated that </w:t>
      </w:r>
      <w:del w:id="49" w:author="Stephen Brouwer" w:date="2015-07-21T09:00:00Z">
        <w:r w:rsidRPr="00217EF8" w:rsidDel="00B14DDC">
          <w:delText xml:space="preserve">there exists </w:delText>
        </w:r>
      </w:del>
      <w:del w:id="50" w:author="Stephen Brouwer" w:date="2015-07-21T08:24:00Z">
        <w:r w:rsidRPr="00217EF8" w:rsidDel="00AE2B36">
          <w:delText>su</w:delText>
        </w:r>
        <w:r w:rsidDel="00AE2B36">
          <w:delText>fi</w:delText>
        </w:r>
        <w:r w:rsidRPr="00217EF8" w:rsidDel="00AE2B36">
          <w:delText>cient</w:delText>
        </w:r>
      </w:del>
      <w:ins w:id="51" w:author="Stephen Brouwer" w:date="2015-07-21T08:24:00Z">
        <w:r w:rsidR="00AE2B36" w:rsidRPr="00217EF8">
          <w:t>su</w:t>
        </w:r>
        <w:r w:rsidR="00AE2B36">
          <w:t>ff</w:t>
        </w:r>
        <w:r w:rsidR="00AE2B36" w:rsidRPr="00217EF8">
          <w:t>icient</w:t>
        </w:r>
      </w:ins>
      <w:r w:rsidRPr="00217EF8">
        <w:t xml:space="preserve"> data </w:t>
      </w:r>
      <w:ins w:id="52" w:author="Stephen Brouwer" w:date="2015-07-21T09:00:00Z">
        <w:r w:rsidR="00B14DDC">
          <w:t xml:space="preserve">exist </w:t>
        </w:r>
      </w:ins>
      <w:r w:rsidRPr="00217EF8">
        <w:t>for a basic length based stock assessment in</w:t>
      </w:r>
      <w:r>
        <w:t xml:space="preserve"> </w:t>
      </w:r>
      <w:r w:rsidRPr="00217EF8">
        <w:t>the southern portion of the WCPO.</w:t>
      </w:r>
    </w:p>
    <w:p w:rsidR="00217EF8" w:rsidRPr="00217EF8" w:rsidRDefault="00217EF8" w:rsidP="00CB0973">
      <w:pPr>
        <w:spacing w:line="240" w:lineRule="auto"/>
        <w:ind w:left="720"/>
        <w:contextualSpacing/>
        <w:jc w:val="both"/>
      </w:pPr>
      <w:r w:rsidRPr="00217EF8">
        <w:t>-length composition data by sex in the south Paci</w:t>
      </w:r>
      <w:r>
        <w:t>fi</w:t>
      </w:r>
      <w:r w:rsidRPr="00217EF8">
        <w:t xml:space="preserve">c indicate that the </w:t>
      </w:r>
      <w:del w:id="53" w:author="Stephen Brouwer" w:date="2015-07-21T08:24:00Z">
        <w:r w:rsidRPr="00217EF8" w:rsidDel="00AE2B36">
          <w:delText>majaority</w:delText>
        </w:r>
      </w:del>
      <w:ins w:id="54" w:author="Stephen Brouwer" w:date="2015-07-21T08:24:00Z">
        <w:r w:rsidR="00AE2B36" w:rsidRPr="00217EF8">
          <w:t>majority</w:t>
        </w:r>
      </w:ins>
      <w:r w:rsidRPr="00217EF8">
        <w:t xml:space="preserve"> of females,</w:t>
      </w:r>
      <w:r>
        <w:t xml:space="preserve"> </w:t>
      </w:r>
      <w:r w:rsidRPr="00217EF8">
        <w:t xml:space="preserve">and recently the </w:t>
      </w:r>
      <w:del w:id="55" w:author="Stephen Brouwer" w:date="2015-07-21T08:24:00Z">
        <w:r w:rsidRPr="00217EF8" w:rsidDel="00AE2B36">
          <w:delText>majorty</w:delText>
        </w:r>
      </w:del>
      <w:ins w:id="56" w:author="Stephen Brouwer" w:date="2015-07-21T08:24:00Z">
        <w:r w:rsidR="00AE2B36" w:rsidRPr="00217EF8">
          <w:t>majority</w:t>
        </w:r>
      </w:ins>
      <w:r w:rsidRPr="00217EF8">
        <w:t xml:space="preserve"> of males observed are immature. </w:t>
      </w:r>
      <w:ins w:id="57" w:author="Stephen Brouwer" w:date="2015-07-21T09:00:00Z">
        <w:r w:rsidR="00B14DDC">
          <w:t>O</w:t>
        </w:r>
      </w:ins>
      <w:del w:id="58" w:author="Stephen Brouwer" w:date="2015-07-21T09:00:00Z">
        <w:r w:rsidRPr="00217EF8" w:rsidDel="00B14DDC">
          <w:delText>-o</w:delText>
        </w:r>
      </w:del>
      <w:r w:rsidRPr="00217EF8">
        <w:t xml:space="preserve">bserved nominal </w:t>
      </w:r>
      <w:del w:id="59" w:author="Stephen Brouwer" w:date="2015-07-21T08:24:00Z">
        <w:r w:rsidRPr="00217EF8" w:rsidDel="00AE2B36">
          <w:delText>cpue</w:delText>
        </w:r>
      </w:del>
      <w:ins w:id="60" w:author="Stephen Brouwer" w:date="2015-07-21T08:24:00Z">
        <w:r w:rsidR="00AE2B36" w:rsidRPr="00217EF8">
          <w:t>CPUE</w:t>
        </w:r>
      </w:ins>
      <w:r w:rsidRPr="00217EF8">
        <w:t xml:space="preserve"> (region 6)</w:t>
      </w:r>
      <w:r>
        <w:t xml:space="preserve"> </w:t>
      </w:r>
      <w:r w:rsidRPr="00217EF8">
        <w:t>is declining throughout the time period, while the proportion of positive sets is increasing.</w:t>
      </w:r>
    </w:p>
    <w:p w:rsidR="00217EF8" w:rsidRP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Oceanic whitetip shark (Carcharhinus longimanus</w:t>
      </w:r>
      <w:del w:id="61" w:author="Stephen Brouwer" w:date="2015-07-21T08:24:00Z">
        <w:r w:rsidRPr="00217EF8" w:rsidDel="00AE2B36">
          <w:delText xml:space="preserve"> </w:delText>
        </w:r>
      </w:del>
      <w:r w:rsidRPr="00217EF8">
        <w:t>)</w:t>
      </w:r>
      <w:ins w:id="62" w:author="Stephen Brouwer" w:date="2015-07-21T09:06:00Z">
        <w:r w:rsidR="002B58C4">
          <w:t>.</w:t>
        </w:r>
      </w:ins>
      <w:proofErr w:type="gramEnd"/>
      <w:r w:rsidRPr="00217EF8">
        <w:t xml:space="preserve"> Oceanic whitetip sharks in the </w:t>
      </w:r>
      <w:del w:id="63" w:author="Stephen Brouwer" w:date="2015-07-21T08:24:00Z">
        <w:r w:rsidRPr="00217EF8" w:rsidDel="00AE2B36">
          <w:delText>wcpo</w:delText>
        </w:r>
      </w:del>
      <w:ins w:id="64" w:author="Stephen Brouwer" w:date="2015-07-21T08:24:00Z">
        <w:r w:rsidR="00AE2B36" w:rsidRPr="00217EF8">
          <w:t>WCPO</w:t>
        </w:r>
      </w:ins>
      <w:r>
        <w:t xml:space="preserve"> </w:t>
      </w:r>
      <w:r w:rsidRPr="00217EF8">
        <w:t xml:space="preserve">were most recently </w:t>
      </w:r>
      <w:del w:id="65" w:author="Stephen Brouwer" w:date="2015-07-21T08:24:00Z">
        <w:r w:rsidRPr="00217EF8" w:rsidDel="00AE2B36">
          <w:delText>assessd</w:delText>
        </w:r>
      </w:del>
      <w:ins w:id="66" w:author="Stephen Brouwer" w:date="2015-07-21T08:24:00Z">
        <w:r w:rsidR="00AE2B36" w:rsidRPr="00217EF8">
          <w:t>assessed</w:t>
        </w:r>
      </w:ins>
      <w:r w:rsidRPr="00217EF8">
        <w:t xml:space="preserve"> in 2012 (</w:t>
      </w:r>
      <w:proofErr w:type="spellStart"/>
      <w:r w:rsidRPr="00B14DDC">
        <w:rPr>
          <w:highlight w:val="yellow"/>
        </w:rPr>
        <w:t>SC8</w:t>
      </w:r>
      <w:proofErr w:type="spellEnd"/>
      <w:r w:rsidRPr="00B14DDC">
        <w:rPr>
          <w:highlight w:val="yellow"/>
        </w:rPr>
        <w:t>)</w:t>
      </w:r>
      <w:r w:rsidRPr="00217EF8">
        <w:t xml:space="preserve"> and at that time there was </w:t>
      </w:r>
      <w:del w:id="67" w:author="Stephen Brouwer" w:date="2015-07-21T09:01:00Z">
        <w:r w:rsidRPr="00217EF8" w:rsidDel="00B14DDC">
          <w:delText>su</w:delText>
        </w:r>
        <w:r w:rsidR="00B14DDC" w:rsidDel="00B14DDC">
          <w:delText>f</w:delText>
        </w:r>
        <w:r w:rsidDel="00B14DDC">
          <w:delText>fi</w:delText>
        </w:r>
        <w:r w:rsidRPr="00217EF8" w:rsidDel="00B14DDC">
          <w:delText>cent</w:delText>
        </w:r>
      </w:del>
      <w:ins w:id="68" w:author="Stephen Brouwer" w:date="2015-07-21T09:01:00Z">
        <w:r w:rsidR="00B14DDC" w:rsidRPr="00217EF8">
          <w:t>su</w:t>
        </w:r>
        <w:r w:rsidR="00B14DDC">
          <w:t>ffi</w:t>
        </w:r>
        <w:r w:rsidR="00B14DDC" w:rsidRPr="00217EF8">
          <w:t>cient</w:t>
        </w:r>
      </w:ins>
      <w:r w:rsidRPr="00217EF8">
        <w:t xml:space="preserve"> </w:t>
      </w:r>
      <w:del w:id="69" w:author="Stephen Brouwer" w:date="2015-07-21T09:01:00Z">
        <w:r w:rsidRPr="00217EF8" w:rsidDel="00B14DDC">
          <w:delText>dat</w:delText>
        </w:r>
      </w:del>
      <w:ins w:id="70" w:author="Stephen Brouwer" w:date="2015-07-21T09:01:00Z">
        <w:r w:rsidR="00B14DDC" w:rsidRPr="00217EF8">
          <w:t>data</w:t>
        </w:r>
      </w:ins>
      <w:r w:rsidRPr="00217EF8">
        <w:t xml:space="preserve"> to support an</w:t>
      </w:r>
      <w:r>
        <w:t xml:space="preserve"> </w:t>
      </w:r>
      <w:r w:rsidRPr="00217EF8">
        <w:t>assessment for the period 1995-</w:t>
      </w:r>
      <w:del w:id="71" w:author="Stephen Brouwer" w:date="2015-07-21T09:01:00Z">
        <w:r w:rsidRPr="00217EF8" w:rsidDel="00B14DDC">
          <w:delText xml:space="preserve"> </w:delText>
        </w:r>
      </w:del>
      <w:r w:rsidRPr="00217EF8">
        <w:t>2009. In recent years longline observer coverage has dropped</w:t>
      </w:r>
      <w:r w:rsidR="00AE2B36">
        <w:t xml:space="preserve"> </w:t>
      </w:r>
      <w:r w:rsidRPr="00217EF8">
        <w:t>in the WCPO as observers have moved to purse seine vessels. At the same time increased</w:t>
      </w:r>
      <w:r>
        <w:t xml:space="preserve"> </w:t>
      </w:r>
      <w:r w:rsidRPr="00217EF8">
        <w:t>reporting by species in the operational level logsheets has increased. It is unclear as to what</w:t>
      </w:r>
      <w:r w:rsidR="00AE2B36">
        <w:t xml:space="preserve"> </w:t>
      </w:r>
      <w:r w:rsidRPr="00217EF8">
        <w:t>the e</w:t>
      </w:r>
      <w:r>
        <w:t>ff</w:t>
      </w:r>
      <w:r w:rsidRPr="00217EF8">
        <w:t xml:space="preserve">ect of these changes in data </w:t>
      </w:r>
      <w:del w:id="72" w:author="Stephen Brouwer" w:date="2015-07-21T08:24:00Z">
        <w:r w:rsidRPr="00217EF8" w:rsidDel="00AE2B36">
          <w:delText>availablity</w:delText>
        </w:r>
      </w:del>
      <w:ins w:id="73" w:author="Stephen Brouwer" w:date="2015-07-21T08:24:00Z">
        <w:r w:rsidR="00AE2B36" w:rsidRPr="00217EF8">
          <w:t>availability</w:t>
        </w:r>
      </w:ins>
      <w:r w:rsidRPr="00217EF8">
        <w:t xml:space="preserve"> would have on a stock assessment, but given the</w:t>
      </w:r>
      <w:r w:rsidR="00AE2B36">
        <w:t xml:space="preserve"> </w:t>
      </w:r>
      <w:del w:id="74" w:author="Stephen Brouwer" w:date="2015-07-21T08:24:00Z">
        <w:r w:rsidRPr="00217EF8" w:rsidDel="00AE2B36">
          <w:lastRenderedPageBreak/>
          <w:delText>unequiviocal</w:delText>
        </w:r>
      </w:del>
      <w:ins w:id="75" w:author="Stephen Brouwer" w:date="2015-07-21T09:03:00Z">
        <w:r w:rsidR="00B14DDC">
          <w:t>exceptionally poor</w:t>
        </w:r>
      </w:ins>
      <w:r w:rsidRPr="00217EF8">
        <w:t xml:space="preserve"> stock status </w:t>
      </w:r>
      <w:del w:id="76" w:author="Stephen Brouwer" w:date="2015-07-21T09:03:00Z">
        <w:r w:rsidRPr="00217EF8" w:rsidDel="00B14DDC">
          <w:delText xml:space="preserve">advice </w:delText>
        </w:r>
      </w:del>
      <w:r w:rsidRPr="00217EF8">
        <w:t xml:space="preserve">based on the last assessment, another assessment </w:t>
      </w:r>
      <w:del w:id="77" w:author="Stephen Brouwer" w:date="2015-07-21T08:24:00Z">
        <w:r w:rsidRPr="00217EF8" w:rsidDel="00AE2B36">
          <w:delText>si</w:delText>
        </w:r>
      </w:del>
      <w:ins w:id="78" w:author="Stephen Brouwer" w:date="2015-07-21T08:24:00Z">
        <w:r w:rsidR="00AE2B36" w:rsidRPr="00217EF8">
          <w:t>is</w:t>
        </w:r>
      </w:ins>
      <w:r w:rsidRPr="00217EF8">
        <w:t xml:space="preserve"> </w:t>
      </w:r>
      <w:del w:id="79" w:author="Stephen Brouwer" w:date="2015-07-21T08:24:00Z">
        <w:r w:rsidRPr="00217EF8" w:rsidDel="00AE2B36">
          <w:delText xml:space="preserve">s </w:delText>
        </w:r>
      </w:del>
      <w:r w:rsidRPr="00217EF8">
        <w:t>likely</w:t>
      </w:r>
      <w:r w:rsidR="00AE2B36">
        <w:t xml:space="preserve"> </w:t>
      </w:r>
      <w:r w:rsidRPr="00217EF8">
        <w:t xml:space="preserve">not </w:t>
      </w:r>
      <w:del w:id="80" w:author="Stephen Brouwer" w:date="2015-07-21T09:03:00Z">
        <w:r w:rsidRPr="00217EF8" w:rsidDel="00B14DDC">
          <w:delText>a priority</w:delText>
        </w:r>
      </w:del>
      <w:ins w:id="81" w:author="Stephen Brouwer" w:date="2015-07-21T09:03:00Z">
        <w:r w:rsidR="00B14DDC">
          <w:t xml:space="preserve">to result in a significant change to stock status, so delaying a new </w:t>
        </w:r>
      </w:ins>
      <w:ins w:id="82" w:author="Stephen Brouwer" w:date="2015-07-21T09:04:00Z">
        <w:r w:rsidR="00B14DDC">
          <w:t>assessment</w:t>
        </w:r>
      </w:ins>
      <w:ins w:id="83" w:author="Stephen Brouwer" w:date="2015-07-21T09:03:00Z">
        <w:r w:rsidR="00B14DDC">
          <w:t xml:space="preserve"> </w:t>
        </w:r>
      </w:ins>
      <w:ins w:id="84" w:author="Stephen Brouwer" w:date="2015-07-21T09:04:00Z">
        <w:r w:rsidR="00B14DDC">
          <w:t>would be prudent</w:t>
        </w:r>
      </w:ins>
      <w:r w:rsidRPr="00217EF8">
        <w:t>.</w:t>
      </w:r>
    </w:p>
    <w:p w:rsidR="00217EF8" w:rsidRP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Silky shark (Carcharhinus falciformis</w:t>
      </w:r>
      <w:del w:id="85" w:author="Stephen Brouwer" w:date="2015-07-21T08:24:00Z">
        <w:r w:rsidRPr="00217EF8" w:rsidDel="00AE2B36">
          <w:delText xml:space="preserve"> </w:delText>
        </w:r>
      </w:del>
      <w:r w:rsidRPr="00217EF8">
        <w:t>)</w:t>
      </w:r>
      <w:ins w:id="86" w:author="Stephen Brouwer" w:date="2015-07-21T09:06:00Z">
        <w:r w:rsidR="002B58C4">
          <w:t>.</w:t>
        </w:r>
      </w:ins>
      <w:proofErr w:type="gramEnd"/>
      <w:r w:rsidRPr="00217EF8">
        <w:t xml:space="preserve"> Silky sharks in the </w:t>
      </w:r>
      <w:del w:id="87" w:author="Stephen Brouwer" w:date="2015-07-21T08:24:00Z">
        <w:r w:rsidRPr="00217EF8" w:rsidDel="00AE2B36">
          <w:delText>wcpo</w:delText>
        </w:r>
      </w:del>
      <w:ins w:id="88" w:author="Stephen Brouwer" w:date="2015-07-21T08:24:00Z">
        <w:r w:rsidR="00AE2B36" w:rsidRPr="00217EF8">
          <w:t>WCPO</w:t>
        </w:r>
      </w:ins>
      <w:r w:rsidRPr="00217EF8">
        <w:t xml:space="preserve"> were most recently </w:t>
      </w:r>
      <w:del w:id="89" w:author="Stephen Brouwer" w:date="2015-07-21T08:25:00Z">
        <w:r w:rsidRPr="00217EF8" w:rsidDel="00AE2B36">
          <w:delText>assessd</w:delText>
        </w:r>
      </w:del>
      <w:ins w:id="90" w:author="Stephen Brouwer" w:date="2015-07-21T08:25:00Z">
        <w:r w:rsidR="00AE2B36" w:rsidRPr="00217EF8">
          <w:t>assessed</w:t>
        </w:r>
      </w:ins>
      <w:r w:rsidR="00AE2B36">
        <w:t xml:space="preserve"> </w:t>
      </w:r>
      <w:r w:rsidRPr="00217EF8">
        <w:t>in 2013 (</w:t>
      </w:r>
      <w:proofErr w:type="spellStart"/>
      <w:r w:rsidRPr="00B14DDC">
        <w:rPr>
          <w:highlight w:val="yellow"/>
        </w:rPr>
        <w:t>SC9</w:t>
      </w:r>
      <w:proofErr w:type="spellEnd"/>
      <w:r w:rsidRPr="00B14DDC">
        <w:rPr>
          <w:highlight w:val="yellow"/>
        </w:rPr>
        <w:t>)</w:t>
      </w:r>
      <w:r w:rsidRPr="00217EF8">
        <w:t xml:space="preserve"> and similar to oceanic whitetip, at that time there </w:t>
      </w:r>
      <w:del w:id="91" w:author="Stephen Brouwer" w:date="2015-07-21T09:05:00Z">
        <w:r w:rsidRPr="00217EF8" w:rsidDel="00B14DDC">
          <w:delText xml:space="preserve">was </w:delText>
        </w:r>
      </w:del>
      <w:ins w:id="92" w:author="Stephen Brouwer" w:date="2015-07-21T09:05:00Z">
        <w:r w:rsidR="00B14DDC">
          <w:t>were</w:t>
        </w:r>
        <w:r w:rsidR="00B14DDC" w:rsidRPr="00217EF8">
          <w:t xml:space="preserve"> </w:t>
        </w:r>
      </w:ins>
      <w:del w:id="93" w:author="Stephen Brouwer" w:date="2015-07-21T08:25:00Z">
        <w:r w:rsidRPr="00217EF8" w:rsidDel="00AE2B36">
          <w:delText>su</w:delText>
        </w:r>
        <w:r w:rsidDel="00AE2B36">
          <w:delText>ffi</w:delText>
        </w:r>
        <w:r w:rsidRPr="00217EF8" w:rsidDel="00AE2B36">
          <w:delText>cent</w:delText>
        </w:r>
      </w:del>
      <w:ins w:id="94" w:author="Stephen Brouwer" w:date="2015-07-21T08:25:00Z">
        <w:r w:rsidR="00AE2B36" w:rsidRPr="00217EF8">
          <w:t>su</w:t>
        </w:r>
        <w:r w:rsidR="00AE2B36">
          <w:t>ffi</w:t>
        </w:r>
        <w:r w:rsidR="00AE2B36" w:rsidRPr="00217EF8">
          <w:t>cient</w:t>
        </w:r>
      </w:ins>
      <w:r w:rsidRPr="00217EF8">
        <w:t xml:space="preserve"> data to support</w:t>
      </w:r>
      <w:r w:rsidR="00AE2B36">
        <w:t xml:space="preserve"> </w:t>
      </w:r>
      <w:r w:rsidRPr="00217EF8">
        <w:t>an assessment for the period 1995-</w:t>
      </w:r>
      <w:del w:id="95" w:author="Stephen Brouwer" w:date="2015-07-21T09:05:00Z">
        <w:r w:rsidRPr="00217EF8" w:rsidDel="00B14DDC">
          <w:delText xml:space="preserve"> </w:delText>
        </w:r>
      </w:del>
      <w:r w:rsidRPr="00217EF8">
        <w:t>2009. In recent years longline observer coverage has</w:t>
      </w:r>
      <w:r w:rsidR="00AE2B36">
        <w:t xml:space="preserve"> </w:t>
      </w:r>
      <w:r w:rsidRPr="00217EF8">
        <w:t xml:space="preserve">dropped in the WCPO as observers </w:t>
      </w:r>
      <w:del w:id="96" w:author="Stephen Brouwer" w:date="2015-07-21T09:05:00Z">
        <w:r w:rsidRPr="00217EF8" w:rsidDel="00B14DDC">
          <w:delText xml:space="preserve">have </w:delText>
        </w:r>
      </w:del>
      <w:r w:rsidRPr="00217EF8">
        <w:t>moved to purse seine vessels. At the same time</w:t>
      </w:r>
      <w:r w:rsidR="00AE2B36">
        <w:t xml:space="preserve"> </w:t>
      </w:r>
      <w:r w:rsidRPr="00217EF8">
        <w:t>increased reporting by species in the operational level logsheets has increased. It is unclear</w:t>
      </w:r>
      <w:r w:rsidR="00AE2B36">
        <w:t xml:space="preserve"> </w:t>
      </w:r>
      <w:r w:rsidRPr="00217EF8">
        <w:t>as to what the e</w:t>
      </w:r>
      <w:r>
        <w:t>ff</w:t>
      </w:r>
      <w:r w:rsidRPr="00217EF8">
        <w:t xml:space="preserve">ect of these changes in data </w:t>
      </w:r>
      <w:del w:id="97" w:author="Stephen Brouwer" w:date="2015-07-21T08:25:00Z">
        <w:r w:rsidRPr="00217EF8" w:rsidDel="00AE2B36">
          <w:delText>availablity</w:delText>
        </w:r>
      </w:del>
      <w:ins w:id="98" w:author="Stephen Brouwer" w:date="2015-07-21T08:25:00Z">
        <w:r w:rsidR="00AE2B36" w:rsidRPr="00217EF8">
          <w:t>availability</w:t>
        </w:r>
      </w:ins>
      <w:r w:rsidRPr="00217EF8">
        <w:t xml:space="preserve"> would have on a stock assessment,</w:t>
      </w:r>
      <w:r w:rsidR="00AE2B36">
        <w:t xml:space="preserve"> </w:t>
      </w:r>
      <w:r w:rsidRPr="00217EF8">
        <w:t>ho</w:t>
      </w:r>
      <w:ins w:id="99" w:author="Stephen Brouwer" w:date="2015-07-21T08:25:00Z">
        <w:r w:rsidR="00AE2B36">
          <w:t>w</w:t>
        </w:r>
      </w:ins>
      <w:del w:id="100" w:author="Stephen Brouwer" w:date="2015-07-21T08:25:00Z">
        <w:r w:rsidRPr="00217EF8" w:rsidDel="00AE2B36">
          <w:delText>v</w:delText>
        </w:r>
      </w:del>
      <w:r w:rsidRPr="00217EF8">
        <w:t>e</w:t>
      </w:r>
      <w:del w:id="101" w:author="Stephen Brouwer" w:date="2015-07-21T09:06:00Z">
        <w:r w:rsidRPr="00217EF8" w:rsidDel="002B58C4">
          <w:delText>r</w:delText>
        </w:r>
      </w:del>
      <w:r w:rsidRPr="00217EF8">
        <w:t>ver silky sharks continue to be the most commonly observed shark it region 3 for both</w:t>
      </w:r>
      <w:r w:rsidR="00AE2B36">
        <w:t xml:space="preserve"> </w:t>
      </w:r>
      <w:r w:rsidRPr="00217EF8">
        <w:t>longline and purse seine, as well as in region 4 for purse seine. These factors indicate that a</w:t>
      </w:r>
      <w:r w:rsidR="00AE2B36">
        <w:t xml:space="preserve"> </w:t>
      </w:r>
      <w:r w:rsidRPr="00217EF8">
        <w:t xml:space="preserve">stock assessment of silky sharks is </w:t>
      </w:r>
      <w:del w:id="102" w:author="Stephen Brouwer" w:date="2015-07-21T08:25:00Z">
        <w:r w:rsidRPr="00217EF8" w:rsidDel="00AE2B36">
          <w:delText>feasabile</w:delText>
        </w:r>
      </w:del>
      <w:ins w:id="103" w:author="Stephen Brouwer" w:date="2015-07-21T08:25:00Z">
        <w:r w:rsidR="00AE2B36" w:rsidRPr="00217EF8">
          <w:t>feasible</w:t>
        </w:r>
      </w:ins>
      <w:r w:rsidRPr="00217EF8">
        <w:t>.</w:t>
      </w:r>
    </w:p>
    <w:p w:rsidR="00217EF8" w:rsidRP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Thresher shark (</w:t>
      </w:r>
      <w:del w:id="104" w:author="Stephen Brouwer" w:date="2015-07-21T08:25:00Z">
        <w:r w:rsidRPr="00217EF8" w:rsidDel="00AE2B36">
          <w:delText xml:space="preserve"> </w:delText>
        </w:r>
      </w:del>
      <w:r w:rsidRPr="00217EF8">
        <w:t xml:space="preserve">Alopias </w:t>
      </w:r>
      <w:proofErr w:type="spellStart"/>
      <w:r w:rsidRPr="00217EF8">
        <w:t>superciliousus</w:t>
      </w:r>
      <w:proofErr w:type="spellEnd"/>
      <w:r w:rsidRPr="00217EF8">
        <w:t xml:space="preserve">, </w:t>
      </w:r>
      <w:ins w:id="105" w:author="Stephen Brouwer" w:date="2015-07-21T09:06:00Z">
        <w:r w:rsidR="002B58C4">
          <w:t xml:space="preserve">A. </w:t>
        </w:r>
      </w:ins>
      <w:r w:rsidRPr="00217EF8">
        <w:t xml:space="preserve">vulpinus, &amp; </w:t>
      </w:r>
      <w:ins w:id="106" w:author="Stephen Brouwer" w:date="2015-07-21T09:06:00Z">
        <w:r w:rsidR="002B58C4">
          <w:t xml:space="preserve">A. </w:t>
        </w:r>
      </w:ins>
      <w:r w:rsidRPr="00217EF8">
        <w:t>pelagicus)</w:t>
      </w:r>
      <w:ins w:id="107" w:author="Stephen Brouwer" w:date="2015-07-21T09:06:00Z">
        <w:r w:rsidR="002B58C4">
          <w:t>.</w:t>
        </w:r>
      </w:ins>
      <w:proofErr w:type="gramEnd"/>
      <w:r w:rsidRPr="00217EF8">
        <w:t xml:space="preserve"> Thresher sharks are mainly</w:t>
      </w:r>
      <w:r w:rsidR="00AE2B36">
        <w:t xml:space="preserve"> </w:t>
      </w:r>
      <w:r w:rsidRPr="00217EF8">
        <w:t>present in the longline observer data in region 4 and even then are represented by three species,</w:t>
      </w:r>
      <w:r w:rsidR="00AE2B36">
        <w:t xml:space="preserve"> </w:t>
      </w:r>
      <w:r w:rsidRPr="00217EF8">
        <w:t>or often identi</w:t>
      </w:r>
      <w:r>
        <w:t>fi</w:t>
      </w:r>
      <w:r w:rsidRPr="00217EF8">
        <w:t>ed only as 'Thresher'. Catch rate analysis by species is constrained by limited</w:t>
      </w:r>
      <w:r w:rsidR="00AE2B36">
        <w:t xml:space="preserve"> </w:t>
      </w:r>
      <w:r w:rsidRPr="00217EF8">
        <w:t>data in space and time and would be better performed by species but was constrained due to</w:t>
      </w:r>
      <w:r w:rsidR="00AE2B36">
        <w:t xml:space="preserve"> </w:t>
      </w:r>
      <w:r w:rsidRPr="00217EF8">
        <w:t>limited data and produced no clear trends for the group. A limited stock assessment for all</w:t>
      </w:r>
      <w:r w:rsidR="00AE2B36">
        <w:t xml:space="preserve"> </w:t>
      </w:r>
      <w:r w:rsidRPr="00217EF8">
        <w:t>combined species is possible, though the results would be di</w:t>
      </w:r>
      <w:r>
        <w:t>ffi</w:t>
      </w:r>
      <w:r w:rsidRPr="00217EF8">
        <w:t>cult to interpret on a species</w:t>
      </w:r>
      <w:r w:rsidR="00AE2B36">
        <w:t xml:space="preserve"> </w:t>
      </w:r>
      <w:r w:rsidRPr="00217EF8">
        <w:t>speci</w:t>
      </w:r>
      <w:r>
        <w:t>fi</w:t>
      </w:r>
      <w:r w:rsidRPr="00217EF8">
        <w:t>c level</w:t>
      </w:r>
      <w:ins w:id="108" w:author="Stephen Brouwer" w:date="2015-07-21T09:07:00Z">
        <w:r w:rsidR="002B58C4">
          <w:t xml:space="preserve">, and therefore would have limited </w:t>
        </w:r>
      </w:ins>
      <w:ins w:id="109" w:author="Stephen Brouwer" w:date="2015-07-21T09:08:00Z">
        <w:r w:rsidR="002B58C4">
          <w:t>ability to inform management decisions</w:t>
        </w:r>
      </w:ins>
      <w:r w:rsidRPr="00217EF8">
        <w:t>.</w:t>
      </w:r>
    </w:p>
    <w:p w:rsidR="00AE2B36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Hammerhead Sharks (</w:t>
      </w:r>
      <w:del w:id="110" w:author="Stephen Brouwer" w:date="2015-07-21T08:25:00Z">
        <w:r w:rsidRPr="00217EF8" w:rsidDel="00AE2B36">
          <w:delText xml:space="preserve"> </w:delText>
        </w:r>
      </w:del>
      <w:r w:rsidRPr="00217EF8">
        <w:t>Sphyrna mokarran, lewini, zygaena &amp; Eusphyra blochii)</w:t>
      </w:r>
      <w:ins w:id="111" w:author="Stephen Brouwer" w:date="2015-07-21T09:08:00Z">
        <w:r w:rsidR="002B58C4">
          <w:t>.</w:t>
        </w:r>
      </w:ins>
      <w:proofErr w:type="gramEnd"/>
      <w:r w:rsidRPr="00217EF8">
        <w:t xml:space="preserve"> Observations</w:t>
      </w:r>
      <w:r w:rsidR="00AE2B36">
        <w:t xml:space="preserve"> </w:t>
      </w:r>
      <w:r w:rsidRPr="00217EF8">
        <w:t>of hammerhead sharks are virtually non</w:t>
      </w:r>
      <w:ins w:id="112" w:author="Stephen Brouwer" w:date="2015-07-21T08:25:00Z">
        <w:r w:rsidR="00AE2B36">
          <w:t>-</w:t>
        </w:r>
      </w:ins>
      <w:del w:id="113" w:author="Stephen Brouwer" w:date="2015-07-21T08:25:00Z">
        <w:r w:rsidRPr="00217EF8" w:rsidDel="00AE2B36">
          <w:delText xml:space="preserve"> existant</w:delText>
        </w:r>
      </w:del>
      <w:ins w:id="114" w:author="Stephen Brouwer" w:date="2015-07-21T08:25:00Z">
        <w:r w:rsidR="00AE2B36" w:rsidRPr="00217EF8">
          <w:t>existent</w:t>
        </w:r>
      </w:ins>
      <w:r w:rsidRPr="00217EF8">
        <w:t xml:space="preserve"> in the purs</w:t>
      </w:r>
      <w:r w:rsidR="00AE2B36">
        <w:t>e seine database and mainly lim</w:t>
      </w:r>
      <w:r w:rsidRPr="00217EF8">
        <w:t xml:space="preserve">ited to regions 3 and 5 in the longline database. Further complicating the analysis </w:t>
      </w:r>
      <w:del w:id="115" w:author="Stephen Brouwer" w:date="2015-07-21T09:09:00Z">
        <w:r w:rsidRPr="00217EF8" w:rsidDel="002B58C4">
          <w:delText>of the</w:delText>
        </w:r>
        <w:r w:rsidR="00AE2B36" w:rsidDel="002B58C4">
          <w:delText xml:space="preserve"> </w:delText>
        </w:r>
        <w:r w:rsidRPr="00217EF8" w:rsidDel="002B58C4">
          <w:delText xml:space="preserve">hammerhead shark species complex </w:delText>
        </w:r>
      </w:del>
      <w:r w:rsidRPr="00217EF8">
        <w:t>is that more than ha</w:t>
      </w:r>
      <w:ins w:id="116" w:author="Stephen Brouwer" w:date="2015-07-21T09:09:00Z">
        <w:r w:rsidR="002B58C4">
          <w:t>lf</w:t>
        </w:r>
      </w:ins>
      <w:r w:rsidRPr="00217EF8">
        <w:t xml:space="preserve"> of the observations in the study</w:t>
      </w:r>
      <w:r w:rsidR="00AE2B36">
        <w:t xml:space="preserve"> </w:t>
      </w:r>
      <w:r w:rsidRPr="00217EF8">
        <w:t xml:space="preserve">period (1995-2014) were </w:t>
      </w:r>
      <w:del w:id="117" w:author="Stephen Brouwer" w:date="2015-07-21T09:09:00Z">
        <w:r w:rsidRPr="00217EF8" w:rsidDel="002B58C4">
          <w:delText>not to species but rather to a</w:delText>
        </w:r>
      </w:del>
      <w:ins w:id="118" w:author="Stephen Brouwer" w:date="2015-07-21T09:09:00Z">
        <w:r w:rsidR="002B58C4">
          <w:t>recorded as</w:t>
        </w:r>
      </w:ins>
      <w:r w:rsidRPr="00217EF8">
        <w:t xml:space="preserve"> generic 'hammerhead' category. A</w:t>
      </w:r>
      <w:r w:rsidR="00AE2B36">
        <w:t xml:space="preserve"> </w:t>
      </w:r>
      <w:r w:rsidRPr="00217EF8">
        <w:t xml:space="preserve">stock </w:t>
      </w:r>
      <w:del w:id="119" w:author="Stephen Brouwer" w:date="2015-07-21T08:25:00Z">
        <w:r w:rsidRPr="00217EF8" w:rsidDel="00AE2B36">
          <w:delText>assmessment</w:delText>
        </w:r>
      </w:del>
      <w:ins w:id="120" w:author="Stephen Brouwer" w:date="2015-07-21T08:25:00Z">
        <w:r w:rsidR="00AE2B36" w:rsidRPr="00217EF8">
          <w:t>assessment</w:t>
        </w:r>
      </w:ins>
      <w:r w:rsidRPr="00217EF8">
        <w:t xml:space="preserve"> for this species is not feasible given the current data.</w:t>
      </w:r>
      <w:r w:rsidR="00AE2B36">
        <w:t xml:space="preserve"> </w:t>
      </w:r>
    </w:p>
    <w:p w:rsidR="00217EF8" w:rsidRP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Porbeagle Sharks (</w:t>
      </w:r>
      <w:del w:id="121" w:author="Stephen Brouwer" w:date="2015-07-21T08:25:00Z">
        <w:r w:rsidRPr="00217EF8" w:rsidDel="00AE2B36">
          <w:delText xml:space="preserve"> </w:delText>
        </w:r>
      </w:del>
      <w:r w:rsidRPr="00217EF8">
        <w:t>Lamna nasus)</w:t>
      </w:r>
      <w:ins w:id="122" w:author="Stephen Brouwer" w:date="2015-07-21T09:10:00Z">
        <w:r w:rsidR="00262A16">
          <w:t>.</w:t>
        </w:r>
      </w:ins>
      <w:proofErr w:type="gramEnd"/>
      <w:r w:rsidRPr="00217EF8">
        <w:t xml:space="preserve"> Porbeagle sharks are generally considered a wide ranging</w:t>
      </w:r>
      <w:r w:rsidR="00AE2B36">
        <w:t xml:space="preserve"> </w:t>
      </w:r>
      <w:r w:rsidRPr="00217EF8">
        <w:t xml:space="preserve">oceanic species, in the </w:t>
      </w:r>
      <w:del w:id="123" w:author="Stephen Brouwer" w:date="2015-07-21T08:25:00Z">
        <w:r w:rsidRPr="00217EF8" w:rsidDel="00AE2B36">
          <w:delText>Paci</w:delText>
        </w:r>
        <w:r w:rsidDel="00AE2B36">
          <w:delText>f</w:delText>
        </w:r>
        <w:r w:rsidRPr="00217EF8" w:rsidDel="00AE2B36">
          <w:delText>c</w:delText>
        </w:r>
      </w:del>
      <w:ins w:id="124" w:author="Stephen Brouwer" w:date="2015-07-21T08:25:00Z">
        <w:r w:rsidR="00AE2B36" w:rsidRPr="00217EF8">
          <w:t>Paci</w:t>
        </w:r>
        <w:r w:rsidR="00AE2B36">
          <w:t>f</w:t>
        </w:r>
        <w:r w:rsidR="00AE2B36" w:rsidRPr="00217EF8">
          <w:t>ic</w:t>
        </w:r>
      </w:ins>
      <w:r w:rsidRPr="00217EF8">
        <w:t xml:space="preserve"> they are </w:t>
      </w:r>
      <w:del w:id="125" w:author="Stephen Brouwer" w:date="2015-07-21T08:25:00Z">
        <w:r w:rsidRPr="00217EF8" w:rsidDel="00AE2B36">
          <w:delText>distriuted</w:delText>
        </w:r>
      </w:del>
      <w:ins w:id="126" w:author="Stephen Brouwer" w:date="2015-07-21T08:25:00Z">
        <w:r w:rsidR="00AE2B36" w:rsidRPr="00217EF8">
          <w:t>distributed</w:t>
        </w:r>
      </w:ins>
      <w:r w:rsidRPr="00217EF8">
        <w:t xml:space="preserve"> throughout the southern temperate and cold</w:t>
      </w:r>
      <w:r w:rsidR="00AE2B36">
        <w:t xml:space="preserve"> </w:t>
      </w:r>
      <w:r w:rsidRPr="00217EF8">
        <w:t>waters. Observed catch</w:t>
      </w:r>
      <w:del w:id="127" w:author="Stephen Brouwer" w:date="2015-07-21T09:10:00Z">
        <w:r w:rsidRPr="00217EF8" w:rsidDel="00262A16">
          <w:delText>es</w:delText>
        </w:r>
      </w:del>
      <w:r w:rsidRPr="00217EF8">
        <w:t xml:space="preserve"> of porbeagle sharks are mainly </w:t>
      </w:r>
      <w:del w:id="128" w:author="Stephen Brouwer" w:date="2015-07-21T08:25:00Z">
        <w:r w:rsidRPr="00217EF8" w:rsidDel="00AE2B36">
          <w:delText>limted</w:delText>
        </w:r>
      </w:del>
      <w:ins w:id="129" w:author="Stephen Brouwer" w:date="2015-07-21T08:25:00Z">
        <w:r w:rsidR="00AE2B36" w:rsidRPr="00217EF8">
          <w:t>limited</w:t>
        </w:r>
      </w:ins>
      <w:r w:rsidRPr="00217EF8">
        <w:t xml:space="preserve"> to the </w:t>
      </w:r>
      <w:del w:id="130" w:author="Stephen Brouwer" w:date="2015-07-21T08:25:00Z">
        <w:r w:rsidRPr="00217EF8" w:rsidDel="00AE2B36">
          <w:delText>Austrailan</w:delText>
        </w:r>
      </w:del>
      <w:ins w:id="131" w:author="Stephen Brouwer" w:date="2015-07-21T08:25:00Z">
        <w:r w:rsidR="00AE2B36" w:rsidRPr="00217EF8">
          <w:t>Australian</w:t>
        </w:r>
      </w:ins>
      <w:r w:rsidRPr="00217EF8">
        <w:t xml:space="preserve"> and New</w:t>
      </w:r>
      <w:r w:rsidR="00AE2B36">
        <w:t xml:space="preserve"> </w:t>
      </w:r>
      <w:r w:rsidRPr="00217EF8">
        <w:t xml:space="preserve">Zealand </w:t>
      </w:r>
      <w:proofErr w:type="gramStart"/>
      <w:r w:rsidRPr="00217EF8">
        <w:t>EEZ</w:t>
      </w:r>
      <w:ins w:id="132" w:author="Stephen Brouwer" w:date="2015-07-21T09:10:00Z">
        <w:r w:rsidR="00262A16">
          <w:t>s</w:t>
        </w:r>
      </w:ins>
      <w:r w:rsidRPr="00217EF8">
        <w:t>,</w:t>
      </w:r>
      <w:proofErr w:type="gramEnd"/>
      <w:r w:rsidRPr="00217EF8">
        <w:t xml:space="preserve"> however</w:t>
      </w:r>
      <w:ins w:id="133" w:author="Stephen Brouwer" w:date="2015-07-21T09:10:00Z">
        <w:r w:rsidR="00262A16">
          <w:t>,</w:t>
        </w:r>
      </w:ins>
      <w:r w:rsidRPr="00217EF8">
        <w:t xml:space="preserve"> other data do</w:t>
      </w:r>
      <w:del w:id="134" w:author="Stephen Brouwer" w:date="2015-07-21T09:10:00Z">
        <w:r w:rsidRPr="00217EF8" w:rsidDel="00262A16">
          <w:delText>es</w:delText>
        </w:r>
      </w:del>
      <w:r w:rsidRPr="00217EF8">
        <w:t xml:space="preserve"> exist, such as operational logsheet data and potentially</w:t>
      </w:r>
      <w:r w:rsidR="00AE2B36">
        <w:t xml:space="preserve"> </w:t>
      </w:r>
      <w:r w:rsidRPr="00217EF8">
        <w:t xml:space="preserve">observer data from the </w:t>
      </w:r>
      <w:commentRangeStart w:id="135"/>
      <w:proofErr w:type="spellStart"/>
      <w:r w:rsidRPr="00217EF8">
        <w:t>CCSBT</w:t>
      </w:r>
      <w:commentRangeEnd w:id="135"/>
      <w:proofErr w:type="spellEnd"/>
      <w:r w:rsidR="00262A16">
        <w:rPr>
          <w:rStyle w:val="CommentReference"/>
        </w:rPr>
        <w:commentReference w:id="135"/>
      </w:r>
      <w:r w:rsidRPr="00217EF8">
        <w:t>. Given the current SPC data hol</w:t>
      </w:r>
      <w:ins w:id="136" w:author="Stephen Brouwer" w:date="2015-07-21T08:26:00Z">
        <w:r w:rsidR="00724AAF">
          <w:t>d</w:t>
        </w:r>
      </w:ins>
      <w:r w:rsidRPr="00217EF8">
        <w:t>in</w:t>
      </w:r>
      <w:ins w:id="137" w:author="Stephen Brouwer" w:date="2015-07-21T08:26:00Z">
        <w:r w:rsidR="00724AAF">
          <w:t>g</w:t>
        </w:r>
      </w:ins>
      <w:del w:id="138" w:author="Stephen Brouwer" w:date="2015-07-21T08:26:00Z">
        <w:r w:rsidRPr="00217EF8" w:rsidDel="00724AAF">
          <w:delText>d</w:delText>
        </w:r>
      </w:del>
      <w:r w:rsidRPr="00217EF8">
        <w:t>s limited analysis for the</w:t>
      </w:r>
      <w:r w:rsidR="00AE2B36">
        <w:t xml:space="preserve"> </w:t>
      </w:r>
      <w:r w:rsidRPr="00217EF8">
        <w:t xml:space="preserve">WCPO would be </w:t>
      </w:r>
      <w:del w:id="139" w:author="Stephen Brouwer" w:date="2015-07-21T08:25:00Z">
        <w:r w:rsidRPr="00217EF8" w:rsidDel="00AE2B36">
          <w:delText>feasable</w:delText>
        </w:r>
      </w:del>
      <w:ins w:id="140" w:author="Stephen Brouwer" w:date="2015-07-21T08:25:00Z">
        <w:r w:rsidR="00AE2B36" w:rsidRPr="00217EF8">
          <w:t>feasible</w:t>
        </w:r>
      </w:ins>
      <w:ins w:id="141" w:author="Stephen Brouwer" w:date="2015-07-21T09:11:00Z">
        <w:r w:rsidR="00262A16">
          <w:t>, but it is likely that other organisations could undertake a Southern Ocean wide assessment</w:t>
        </w:r>
      </w:ins>
      <w:r w:rsidRPr="00217EF8">
        <w:t>.</w:t>
      </w:r>
    </w:p>
    <w:p w:rsidR="00AE2B36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Whale Shark (</w:t>
      </w:r>
      <w:del w:id="142" w:author="Stephen Brouwer" w:date="2015-07-21T08:26:00Z">
        <w:r w:rsidRPr="00217EF8" w:rsidDel="00724AAF">
          <w:delText xml:space="preserve"> </w:delText>
        </w:r>
      </w:del>
      <w:r w:rsidRPr="00217EF8">
        <w:t>Rhincodon typus)</w:t>
      </w:r>
      <w:ins w:id="143" w:author="Stephen Brouwer" w:date="2015-07-21T09:12:00Z">
        <w:r w:rsidR="00262A16">
          <w:t>.</w:t>
        </w:r>
      </w:ins>
      <w:proofErr w:type="gramEnd"/>
      <w:r w:rsidRPr="00217EF8">
        <w:t xml:space="preserve"> Whale sharks are </w:t>
      </w:r>
      <w:del w:id="144" w:author="Stephen Brouwer" w:date="2015-07-21T09:16:00Z">
        <w:r w:rsidRPr="00217EF8" w:rsidDel="000B2019">
          <w:delText xml:space="preserve">generally </w:delText>
        </w:r>
      </w:del>
      <w:r w:rsidRPr="00217EF8">
        <w:t xml:space="preserve">observed </w:t>
      </w:r>
      <w:ins w:id="145" w:author="Stephen Brouwer" w:date="2015-07-21T09:16:00Z">
        <w:r w:rsidR="000B2019">
          <w:t xml:space="preserve">in small numbers </w:t>
        </w:r>
      </w:ins>
      <w:del w:id="146" w:author="Stephen Brouwer" w:date="2015-07-21T09:16:00Z">
        <w:r w:rsidRPr="00217EF8" w:rsidDel="000B2019">
          <w:delText xml:space="preserve">only </w:delText>
        </w:r>
      </w:del>
      <w:r w:rsidRPr="00217EF8">
        <w:t>in the purse</w:t>
      </w:r>
      <w:r w:rsidR="00AE2B36">
        <w:t xml:space="preserve"> </w:t>
      </w:r>
      <w:r w:rsidRPr="00217EF8">
        <w:t xml:space="preserve">seine </w:t>
      </w:r>
      <w:proofErr w:type="gramStart"/>
      <w:r>
        <w:t>fi</w:t>
      </w:r>
      <w:r w:rsidRPr="00217EF8">
        <w:t>shery</w:t>
      </w:r>
      <w:ins w:id="147" w:author="Stephen Brouwer" w:date="2015-07-21T09:16:00Z">
        <w:r w:rsidR="000B2019">
          <w:t>,</w:t>
        </w:r>
        <w:proofErr w:type="gramEnd"/>
        <w:r w:rsidR="000B2019">
          <w:t xml:space="preserve"> however, large data gaps exist from some key areas</w:t>
        </w:r>
      </w:ins>
      <w:del w:id="148" w:author="Stephen Brouwer" w:date="2015-07-21T09:16:00Z">
        <w:r w:rsidRPr="00217EF8" w:rsidDel="000B2019">
          <w:delText xml:space="preserve">, and rarely given the amount of </w:delText>
        </w:r>
      </w:del>
      <w:del w:id="149" w:author="Stephen Brouwer" w:date="2015-07-21T08:26:00Z">
        <w:r w:rsidRPr="00217EF8" w:rsidDel="00724AAF">
          <w:delText>e</w:delText>
        </w:r>
        <w:r w:rsidDel="00724AAF">
          <w:delText>fi</w:delText>
        </w:r>
        <w:r w:rsidRPr="00217EF8" w:rsidDel="00724AAF">
          <w:delText>ort</w:delText>
        </w:r>
      </w:del>
      <w:r w:rsidRPr="00217EF8">
        <w:t>. A formal stock assessment for them is</w:t>
      </w:r>
      <w:r w:rsidR="00AE2B36">
        <w:t xml:space="preserve"> </w:t>
      </w:r>
      <w:del w:id="150" w:author="Stephen Brouwer" w:date="2015-07-21T09:13:00Z">
        <w:r w:rsidRPr="00217EF8" w:rsidDel="00262A16">
          <w:delText>not possible, as there was not enough data to include them in this indicators paper</w:delText>
        </w:r>
      </w:del>
      <w:ins w:id="151" w:author="Stephen Brouwer" w:date="2015-07-21T09:14:00Z">
        <w:r w:rsidR="00262A16">
          <w:t>unlikely</w:t>
        </w:r>
      </w:ins>
      <w:ins w:id="152" w:author="Stephen Brouwer" w:date="2015-07-21T09:13:00Z">
        <w:r w:rsidR="00262A16">
          <w:t xml:space="preserve"> to be successful at this </w:t>
        </w:r>
        <w:proofErr w:type="gramStart"/>
        <w:r w:rsidR="00262A16">
          <w:t>time,</w:t>
        </w:r>
        <w:proofErr w:type="gramEnd"/>
        <w:r w:rsidR="00262A16">
          <w:t xml:space="preserve"> however</w:t>
        </w:r>
      </w:ins>
      <w:ins w:id="153" w:author="Stephen Brouwer" w:date="2015-07-21T09:14:00Z">
        <w:r w:rsidR="00262A16">
          <w:t xml:space="preserve">, with prolonged </w:t>
        </w:r>
      </w:ins>
      <w:ins w:id="154" w:author="Stephen Brouwer" w:date="2015-07-21T09:17:00Z">
        <w:r w:rsidR="000B2019">
          <w:t xml:space="preserve">and complete </w:t>
        </w:r>
      </w:ins>
      <w:ins w:id="155" w:author="Stephen Brouwer" w:date="2015-07-21T09:14:00Z">
        <w:r w:rsidR="00262A16">
          <w:t>observer coverage one may become possible in future</w:t>
        </w:r>
      </w:ins>
      <w:r w:rsidRPr="00217EF8">
        <w:t>.</w:t>
      </w:r>
      <w:r w:rsidR="00AE2B36">
        <w:t xml:space="preserve"> </w:t>
      </w:r>
    </w:p>
    <w:p w:rsidR="00AE2B36" w:rsidRDefault="00AE2B36" w:rsidP="00217EF8">
      <w:pPr>
        <w:spacing w:line="240" w:lineRule="auto"/>
        <w:contextualSpacing/>
        <w:jc w:val="both"/>
      </w:pPr>
    </w:p>
    <w:p w:rsidR="00217EF8" w:rsidRDefault="00217EF8" w:rsidP="00217EF8">
      <w:pPr>
        <w:spacing w:line="240" w:lineRule="auto"/>
        <w:contextualSpacing/>
        <w:jc w:val="both"/>
      </w:pPr>
      <w:r w:rsidRPr="00217EF8">
        <w:t xml:space="preserve">8 </w:t>
      </w:r>
      <w:proofErr w:type="gramStart"/>
      <w:r w:rsidRPr="00217EF8">
        <w:t>Impact</w:t>
      </w:r>
      <w:proofErr w:type="gramEnd"/>
      <w:r w:rsidRPr="00217EF8">
        <w:t xml:space="preserve"> of Recent Shark Management Measures</w:t>
      </w:r>
    </w:p>
    <w:p w:rsidR="00724AAF" w:rsidRPr="00217EF8" w:rsidRDefault="00724AAF" w:rsidP="00217EF8">
      <w:pPr>
        <w:spacing w:line="240" w:lineRule="auto"/>
        <w:contextualSpacing/>
        <w:jc w:val="both"/>
      </w:pPr>
    </w:p>
    <w:p w:rsidR="00217EF8" w:rsidRPr="00217EF8" w:rsidRDefault="00217EF8" w:rsidP="00217EF8">
      <w:pPr>
        <w:spacing w:line="240" w:lineRule="auto"/>
        <w:contextualSpacing/>
        <w:jc w:val="both"/>
      </w:pPr>
      <w:r w:rsidRPr="00217EF8">
        <w:t xml:space="preserve">A general Conservation and Management Measure </w:t>
      </w:r>
      <w:ins w:id="156" w:author="Stephen Brouwer" w:date="2015-07-21T09:14:00Z">
        <w:r w:rsidR="00476CCC">
          <w:t xml:space="preserve">(CMM) </w:t>
        </w:r>
      </w:ins>
      <w:r w:rsidRPr="00217EF8">
        <w:t xml:space="preserve">aimed at managing sharks within the </w:t>
      </w:r>
      <w:r w:rsidR="00AE2B36">
        <w:t xml:space="preserve">WCPFC </w:t>
      </w:r>
      <w:r w:rsidRPr="00217EF8">
        <w:t>was developed in 2006 (</w:t>
      </w:r>
      <w:proofErr w:type="spellStart"/>
      <w:r w:rsidRPr="00217EF8">
        <w:t>CMM2006</w:t>
      </w:r>
      <w:proofErr w:type="spellEnd"/>
      <w:r w:rsidRPr="00217EF8">
        <w:t>-05). This measure was subsequently updated and re</w:t>
      </w:r>
      <w:r>
        <w:t>fi</w:t>
      </w:r>
      <w:r w:rsidRPr="00217EF8">
        <w:t>ned in</w:t>
      </w:r>
      <w:r w:rsidR="00AE2B36">
        <w:t xml:space="preserve"> </w:t>
      </w:r>
      <w:r w:rsidRPr="00217EF8">
        <w:t>2008 (</w:t>
      </w:r>
      <w:proofErr w:type="spellStart"/>
      <w:r w:rsidRPr="00217EF8">
        <w:t>CMM2008</w:t>
      </w:r>
      <w:proofErr w:type="spellEnd"/>
      <w:r w:rsidRPr="00217EF8">
        <w:t>-06), 2009 (</w:t>
      </w:r>
      <w:proofErr w:type="spellStart"/>
      <w:r w:rsidRPr="00217EF8">
        <w:t>CMM2009</w:t>
      </w:r>
      <w:proofErr w:type="spellEnd"/>
      <w:r w:rsidRPr="00217EF8">
        <w:t>-04) and 2010 (</w:t>
      </w:r>
      <w:proofErr w:type="spellStart"/>
      <w:r w:rsidRPr="00217EF8">
        <w:t>CMM2010</w:t>
      </w:r>
      <w:proofErr w:type="spellEnd"/>
      <w:r w:rsidRPr="00217EF8">
        <w:t>-07), in addition speci</w:t>
      </w:r>
      <w:r>
        <w:t>fi</w:t>
      </w:r>
      <w:r w:rsidRPr="00217EF8">
        <w:t>c measure</w:t>
      </w:r>
      <w:r w:rsidR="00AE2B36">
        <w:t xml:space="preserve"> </w:t>
      </w:r>
      <w:r w:rsidRPr="00217EF8">
        <w:t>have been developed for oceanic whitetip sharks (</w:t>
      </w:r>
      <w:proofErr w:type="spellStart"/>
      <w:r w:rsidRPr="00217EF8">
        <w:t>CMM2011</w:t>
      </w:r>
      <w:proofErr w:type="spellEnd"/>
      <w:r w:rsidRPr="00217EF8">
        <w:t>-04); whale sharks (</w:t>
      </w:r>
      <w:proofErr w:type="spellStart"/>
      <w:r w:rsidRPr="00217EF8">
        <w:t>CMM2012</w:t>
      </w:r>
      <w:proofErr w:type="spellEnd"/>
      <w:r w:rsidRPr="00217EF8">
        <w:t>-04) and</w:t>
      </w:r>
      <w:r w:rsidR="00AE2B36">
        <w:t xml:space="preserve"> </w:t>
      </w:r>
      <w:r w:rsidRPr="00217EF8">
        <w:t>silky sharks (</w:t>
      </w:r>
      <w:proofErr w:type="spellStart"/>
      <w:r w:rsidRPr="00217EF8">
        <w:t>CMM2013</w:t>
      </w:r>
      <w:proofErr w:type="spellEnd"/>
      <w:r w:rsidRPr="00217EF8">
        <w:t>-08). The general shark measure has evolved over the years but currently</w:t>
      </w:r>
      <w:r w:rsidR="00AE2B36">
        <w:t xml:space="preserve"> </w:t>
      </w:r>
      <w:r w:rsidRPr="00217EF8">
        <w:t>requires accurate reporting of key shark</w:t>
      </w:r>
      <w:ins w:id="157" w:author="Stephen Brouwer" w:date="2015-07-21T09:19:00Z">
        <w:r w:rsidR="00AE5B8A">
          <w:t xml:space="preserve"> </w:t>
        </w:r>
        <w:proofErr w:type="spellStart"/>
        <w:proofErr w:type="gramStart"/>
        <w:r w:rsidR="00AE5B8A">
          <w:t>species</w:t>
        </w:r>
      </w:ins>
      <w:r w:rsidRPr="00217EF8">
        <w:t>s</w:t>
      </w:r>
      <w:proofErr w:type="spellEnd"/>
      <w:r w:rsidRPr="00217EF8">
        <w:t>,</w:t>
      </w:r>
      <w:proofErr w:type="gramEnd"/>
      <w:r w:rsidRPr="00217EF8">
        <w:t xml:space="preserve"> encourages live release of sharks and attempts to address</w:t>
      </w:r>
      <w:ins w:id="158" w:author="Stephen Brouwer" w:date="2015-07-21T09:19:00Z">
        <w:r w:rsidR="00AE5B8A">
          <w:t xml:space="preserve"> </w:t>
        </w:r>
      </w:ins>
      <w:r w:rsidRPr="00217EF8">
        <w:t xml:space="preserve">issues of </w:t>
      </w:r>
      <w:r>
        <w:t>fi</w:t>
      </w:r>
      <w:r w:rsidRPr="00217EF8">
        <w:t xml:space="preserve">ning through a 5% </w:t>
      </w:r>
      <w:r>
        <w:t>fi</w:t>
      </w:r>
      <w:r w:rsidRPr="00217EF8">
        <w:t xml:space="preserve">n to carcass ratio. In addition, </w:t>
      </w:r>
      <w:proofErr w:type="spellStart"/>
      <w:r w:rsidRPr="00217EF8">
        <w:t>CMM2014</w:t>
      </w:r>
      <w:proofErr w:type="spellEnd"/>
      <w:r w:rsidRPr="00217EF8">
        <w:t xml:space="preserve">-05 was developed to </w:t>
      </w:r>
      <w:r w:rsidRPr="00217EF8">
        <w:lastRenderedPageBreak/>
        <w:t>limit</w:t>
      </w:r>
      <w:r w:rsidR="00AE2B36">
        <w:t xml:space="preserve"> </w:t>
      </w:r>
      <w:r w:rsidRPr="00217EF8">
        <w:t>the use of wire traces and shark lines in tuna and bill</w:t>
      </w:r>
      <w:r>
        <w:t>fi</w:t>
      </w:r>
      <w:r w:rsidRPr="00217EF8">
        <w:t>sh target longline sets.</w:t>
      </w:r>
      <w:r w:rsidR="00AE5B8A">
        <w:t xml:space="preserve"> </w:t>
      </w:r>
      <w:r w:rsidRPr="00217EF8">
        <w:t>The species speci</w:t>
      </w:r>
      <w:r>
        <w:t>fi</w:t>
      </w:r>
      <w:r w:rsidRPr="00217EF8">
        <w:t>c measures all have a retention ban, reporting requirements and the whale sharks</w:t>
      </w:r>
      <w:r w:rsidR="00AE2B36">
        <w:t xml:space="preserve"> </w:t>
      </w:r>
      <w:r w:rsidRPr="00217EF8">
        <w:t>measure also prohibits speci</w:t>
      </w:r>
      <w:r>
        <w:t>fi</w:t>
      </w:r>
      <w:r w:rsidRPr="00217EF8">
        <w:t xml:space="preserve">c targeting of purse seine sets on whale sharks. Notes on </w:t>
      </w:r>
      <w:del w:id="159" w:author="Stephen Brouwer" w:date="2015-07-21T08:26:00Z">
        <w:r w:rsidRPr="00217EF8" w:rsidDel="00724AAF">
          <w:delText>specifc</w:delText>
        </w:r>
      </w:del>
      <w:ins w:id="160" w:author="Stephen Brouwer" w:date="2015-07-21T08:26:00Z">
        <w:r w:rsidR="00724AAF" w:rsidRPr="00217EF8">
          <w:t>specific</w:t>
        </w:r>
      </w:ins>
      <w:r w:rsidRPr="00217EF8">
        <w:t xml:space="preserve"> CMMs</w:t>
      </w:r>
    </w:p>
    <w:p w:rsidR="00217EF8" w:rsidRPr="00217EF8" w:rsidRDefault="00217EF8" w:rsidP="00217EF8">
      <w:pPr>
        <w:spacing w:line="240" w:lineRule="auto"/>
        <w:contextualSpacing/>
        <w:jc w:val="both"/>
      </w:pPr>
      <w:proofErr w:type="gramStart"/>
      <w:r w:rsidRPr="00217EF8">
        <w:t>include</w:t>
      </w:r>
      <w:proofErr w:type="gramEnd"/>
      <w:r w:rsidRPr="00217EF8">
        <w:t>;</w:t>
      </w:r>
    </w:p>
    <w:p w:rsidR="00217EF8" w:rsidRP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CMM 2010-07 Conservation and Management Measure for Sharks</w:t>
      </w:r>
      <w:ins w:id="161" w:author="Stephen Brouwer" w:date="2015-07-21T09:21:00Z">
        <w:r w:rsidR="00AE5B8A">
          <w:t>.</w:t>
        </w:r>
      </w:ins>
      <w:proofErr w:type="gramEnd"/>
      <w:r w:rsidRPr="00217EF8">
        <w:t xml:space="preserve"> This CMM was originally designed to encourage full utilization of retained sharks, among the components of this</w:t>
      </w:r>
      <w:r w:rsidR="00AE2B36">
        <w:t xml:space="preserve"> </w:t>
      </w:r>
      <w:r w:rsidRPr="00217EF8">
        <w:t xml:space="preserve">measure was the requirement that vessels shall have on board </w:t>
      </w:r>
      <w:r>
        <w:t>fi</w:t>
      </w:r>
      <w:r w:rsidRPr="00217EF8">
        <w:t>ns that total no more than</w:t>
      </w:r>
      <w:r w:rsidR="00AE2B36">
        <w:t xml:space="preserve"> </w:t>
      </w:r>
      <w:r w:rsidRPr="00217EF8">
        <w:t xml:space="preserve">5% of the weight of sharks on board up to the </w:t>
      </w:r>
      <w:r>
        <w:t>fi</w:t>
      </w:r>
      <w:r w:rsidRPr="00217EF8">
        <w:t>rst point of landing. This CMM replaced</w:t>
      </w:r>
      <w:r w:rsidR="00AE2B36">
        <w:t xml:space="preserve"> </w:t>
      </w:r>
      <w:r w:rsidRPr="00217EF8">
        <w:t xml:space="preserve">Conservation and Management Measure 2009-04, which was similar and an extension of </w:t>
      </w:r>
      <w:r w:rsidR="00AE2B36">
        <w:t xml:space="preserve">CMM </w:t>
      </w:r>
      <w:r w:rsidRPr="00217EF8">
        <w:t>2008-06, which was an extension of CMM 2006-05, which originally went into force on January</w:t>
      </w:r>
      <w:r w:rsidR="00AE2B36">
        <w:t xml:space="preserve"> </w:t>
      </w:r>
      <w:r w:rsidRPr="00217EF8">
        <w:t>1st 2008. Observer records indicate a change in the observed practices of dealing with sharks</w:t>
      </w:r>
      <w:r w:rsidR="00AE2B36">
        <w:t xml:space="preserve"> </w:t>
      </w:r>
      <w:r w:rsidRPr="00217EF8">
        <w:t xml:space="preserve">in the purse seine </w:t>
      </w:r>
      <w:r>
        <w:t>fi</w:t>
      </w:r>
      <w:r w:rsidRPr="00217EF8">
        <w:t>shery from the year 2008 to 2009 (Figure 8, bottom panel). The proportion</w:t>
      </w:r>
      <w:r w:rsidR="00AE2B36">
        <w:t xml:space="preserve"> </w:t>
      </w:r>
      <w:r w:rsidRPr="00217EF8">
        <w:t xml:space="preserve">of sharks that were </w:t>
      </w:r>
      <w:r>
        <w:t>fi</w:t>
      </w:r>
      <w:r w:rsidRPr="00217EF8">
        <w:t>nned was signi</w:t>
      </w:r>
      <w:r>
        <w:t>fi</w:t>
      </w:r>
      <w:r w:rsidRPr="00217EF8">
        <w:t xml:space="preserve">cantly reduced and the </w:t>
      </w:r>
      <w:del w:id="162" w:author="Stephen Brouwer" w:date="2015-07-21T08:26:00Z">
        <w:r w:rsidRPr="00217EF8" w:rsidDel="00724AAF">
          <w:delText>proprtion</w:delText>
        </w:r>
      </w:del>
      <w:ins w:id="163" w:author="Stephen Brouwer" w:date="2015-07-21T08:26:00Z">
        <w:r w:rsidR="00724AAF" w:rsidRPr="00217EF8">
          <w:t>proportion</w:t>
        </w:r>
      </w:ins>
      <w:r w:rsidRPr="00217EF8">
        <w:t xml:space="preserve"> discarded increased and</w:t>
      </w:r>
      <w:r w:rsidR="00AE2B36">
        <w:t xml:space="preserve"> </w:t>
      </w:r>
      <w:r w:rsidRPr="00217EF8">
        <w:t>has been approximately 80-100% from 2009-2014. During this time the coverage of the purse</w:t>
      </w:r>
      <w:r w:rsidR="00AE2B36">
        <w:t xml:space="preserve"> </w:t>
      </w:r>
      <w:r w:rsidRPr="00217EF8">
        <w:t xml:space="preserve">seine </w:t>
      </w:r>
      <w:r w:rsidR="00AE2B36">
        <w:t>fl</w:t>
      </w:r>
      <w:r w:rsidRPr="00217EF8">
        <w:t>eet increased signi</w:t>
      </w:r>
      <w:r>
        <w:t>fi</w:t>
      </w:r>
      <w:r w:rsidRPr="00217EF8">
        <w:t xml:space="preserve">cantly, so the dramatic decrease in the proportion </w:t>
      </w:r>
      <w:r>
        <w:t>fi</w:t>
      </w:r>
      <w:r w:rsidRPr="00217EF8">
        <w:t>nned may</w:t>
      </w:r>
      <w:del w:id="164" w:author="Stephen Brouwer" w:date="2015-07-21T09:22:00Z">
        <w:r w:rsidRPr="00217EF8" w:rsidDel="00AE5B8A">
          <w:delText>be</w:delText>
        </w:r>
      </w:del>
      <w:r w:rsidR="00AE2B36">
        <w:t xml:space="preserve"> </w:t>
      </w:r>
      <w:r w:rsidRPr="00217EF8">
        <w:t xml:space="preserve">partly </w:t>
      </w:r>
      <w:ins w:id="165" w:author="Stephen Brouwer" w:date="2015-07-21T09:22:00Z">
        <w:r w:rsidR="00AE5B8A">
          <w:t xml:space="preserve">be </w:t>
        </w:r>
      </w:ins>
      <w:r w:rsidRPr="00217EF8">
        <w:t xml:space="preserve">an </w:t>
      </w:r>
      <w:del w:id="166" w:author="Stephen Brouwer" w:date="2015-07-21T08:26:00Z">
        <w:r w:rsidRPr="00217EF8" w:rsidDel="00724AAF">
          <w:delText>artifact</w:delText>
        </w:r>
      </w:del>
      <w:ins w:id="167" w:author="Stephen Brouwer" w:date="2015-07-21T08:26:00Z">
        <w:r w:rsidR="00724AAF" w:rsidRPr="00217EF8">
          <w:t>artefact</w:t>
        </w:r>
      </w:ins>
      <w:r w:rsidRPr="00217EF8">
        <w:t xml:space="preserve"> of a more extensive sample of the </w:t>
      </w:r>
      <w:del w:id="168" w:author="Stephen Brouwer" w:date="2015-07-21T08:26:00Z">
        <w:r w:rsidRPr="00217EF8" w:rsidDel="00724AAF">
          <w:delText xml:space="preserve">the </w:delText>
        </w:r>
      </w:del>
      <w:r w:rsidR="00AE2B36">
        <w:t>fl</w:t>
      </w:r>
      <w:r w:rsidRPr="00217EF8">
        <w:t>eet, thought the CMM likely had</w:t>
      </w:r>
      <w:r w:rsidR="00AE2B36">
        <w:t xml:space="preserve"> </w:t>
      </w:r>
      <w:del w:id="169" w:author="Stephen Brouwer" w:date="2015-07-21T08:26:00Z">
        <w:r w:rsidR="00AE2B36" w:rsidDel="00724AAF">
          <w:delText xml:space="preserve"> </w:delText>
        </w:r>
      </w:del>
      <w:r w:rsidRPr="00217EF8">
        <w:t>some impact in the changes of handling sharks. Observer data for the key shark species in</w:t>
      </w:r>
      <w:r w:rsidR="00AE2B36">
        <w:t xml:space="preserve"> </w:t>
      </w:r>
      <w:r w:rsidRPr="00217EF8">
        <w:t xml:space="preserve">the longline </w:t>
      </w:r>
      <w:r>
        <w:t>fi</w:t>
      </w:r>
      <w:r w:rsidRPr="00217EF8">
        <w:t xml:space="preserve">shery indicates that the years </w:t>
      </w:r>
      <w:del w:id="170" w:author="Stephen Brouwer" w:date="2015-07-21T08:26:00Z">
        <w:r w:rsidRPr="00217EF8" w:rsidDel="00724AAF">
          <w:delText>preceeding</w:delText>
        </w:r>
      </w:del>
      <w:ins w:id="171" w:author="Stephen Brouwer" w:date="2015-07-21T08:26:00Z">
        <w:r w:rsidR="00724AAF" w:rsidRPr="00217EF8">
          <w:t>preceding</w:t>
        </w:r>
      </w:ins>
      <w:r w:rsidRPr="00217EF8">
        <w:t xml:space="preserve"> the CMM were similar (with respect</w:t>
      </w:r>
      <w:r w:rsidR="00AE2B36">
        <w:t xml:space="preserve"> </w:t>
      </w:r>
      <w:r w:rsidRPr="00217EF8">
        <w:t>to the fate of sharks) as to those after, with an increase in the number of sharks retained</w:t>
      </w:r>
      <w:r w:rsidR="00AE2B36">
        <w:t xml:space="preserve"> </w:t>
      </w:r>
      <w:r w:rsidRPr="00217EF8">
        <w:t xml:space="preserve">(carcass along with </w:t>
      </w:r>
      <w:r>
        <w:t>fi</w:t>
      </w:r>
      <w:r w:rsidRPr="00217EF8">
        <w:t>ns as per the CMM) evident in recent years.</w:t>
      </w:r>
    </w:p>
    <w:p w:rsidR="00217EF8" w:rsidRP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CMM 2011-04 Conservation and Management Measure of Oceanic Whitetip Shark</w:t>
      </w:r>
      <w:ins w:id="172" w:author="Stephen Brouwer" w:date="2015-07-21T09:23:00Z">
        <w:r w:rsidR="00AE5B8A">
          <w:t>.</w:t>
        </w:r>
      </w:ins>
      <w:proofErr w:type="gramEnd"/>
      <w:r w:rsidRPr="00217EF8">
        <w:t xml:space="preserve"> This</w:t>
      </w:r>
      <w:r w:rsidR="00AE2B36">
        <w:t xml:space="preserve"> </w:t>
      </w:r>
      <w:r w:rsidRPr="00217EF8">
        <w:t>CMM went into force on January 1, 2013, as such there should be a reduction in the proportion</w:t>
      </w:r>
      <w:r w:rsidR="00AE2B36">
        <w:t xml:space="preserve"> </w:t>
      </w:r>
      <w:r w:rsidRPr="00217EF8">
        <w:t xml:space="preserve">of retained and </w:t>
      </w:r>
      <w:r>
        <w:t>fi</w:t>
      </w:r>
      <w:r w:rsidRPr="00217EF8">
        <w:t>nned oceanic white tip sharks over the period 2013 and 2014. The measure</w:t>
      </w:r>
      <w:r w:rsidR="00AE2B36">
        <w:t xml:space="preserve"> </w:t>
      </w:r>
      <w:r w:rsidRPr="00217EF8">
        <w:t xml:space="preserve">aimed at the reduction in mortality of oceanic whitetip sharks in part </w:t>
      </w:r>
      <w:del w:id="173" w:author="Stephen Brouwer" w:date="2015-07-21T08:26:00Z">
        <w:r w:rsidRPr="00217EF8" w:rsidDel="00724AAF">
          <w:delText>beause</w:delText>
        </w:r>
      </w:del>
      <w:ins w:id="174" w:author="Stephen Brouwer" w:date="2015-07-21T08:26:00Z">
        <w:r w:rsidR="00724AAF" w:rsidRPr="00217EF8">
          <w:t>because</w:t>
        </w:r>
      </w:ins>
      <w:r w:rsidRPr="00217EF8">
        <w:t xml:space="preserve"> </w:t>
      </w:r>
      <w:ins w:id="175" w:author="Stephen Brouwer" w:date="2015-07-21T09:24:00Z">
        <w:r w:rsidR="00AE5B8A">
          <w:t>i</w:t>
        </w:r>
      </w:ins>
      <w:del w:id="176" w:author="Stephen Brouwer" w:date="2015-07-21T09:24:00Z">
        <w:r w:rsidRPr="00217EF8" w:rsidDel="00AE5B8A">
          <w:delText>I</w:delText>
        </w:r>
      </w:del>
      <w:r w:rsidRPr="00217EF8">
        <w:t>t was noted</w:t>
      </w:r>
      <w:r w:rsidR="00AE2B36">
        <w:t xml:space="preserve"> </w:t>
      </w:r>
      <w:r w:rsidRPr="00217EF8">
        <w:t xml:space="preserve">that the 5% </w:t>
      </w:r>
      <w:r>
        <w:t>fi</w:t>
      </w:r>
      <w:r w:rsidRPr="00217EF8">
        <w:t>n to carcass requirement doesn't necessarily lead to a reduction in mortality, as</w:t>
      </w:r>
      <w:r w:rsidR="00AE2B36">
        <w:t xml:space="preserve"> </w:t>
      </w:r>
      <w:r w:rsidRPr="00217EF8">
        <w:t xml:space="preserve">a result this measure was designed to prohibit the retention (and </w:t>
      </w:r>
      <w:r>
        <w:t>fi</w:t>
      </w:r>
      <w:r w:rsidRPr="00217EF8">
        <w:t>nning) of oceanic whitetip.</w:t>
      </w:r>
      <w:r w:rsidR="00AE2B36">
        <w:t xml:space="preserve"> </w:t>
      </w:r>
      <w:r w:rsidRPr="00217EF8">
        <w:t xml:space="preserve">Observations of oceanic white tip sharks in the longline </w:t>
      </w:r>
      <w:r>
        <w:t>fi</w:t>
      </w:r>
      <w:r w:rsidRPr="00217EF8">
        <w:t>sh</w:t>
      </w:r>
      <w:r w:rsidR="00AE2B36">
        <w:t>ery have generally indicated re</w:t>
      </w:r>
      <w:r w:rsidRPr="00217EF8">
        <w:t xml:space="preserve">duction in the proportion </w:t>
      </w:r>
      <w:r>
        <w:t>fi</w:t>
      </w:r>
      <w:r w:rsidRPr="00217EF8">
        <w:t>nned since the mid</w:t>
      </w:r>
      <w:ins w:id="177" w:author="Stephen Brouwer" w:date="2015-07-21T09:24:00Z">
        <w:r w:rsidR="00AE5B8A">
          <w:t>-</w:t>
        </w:r>
      </w:ins>
      <w:del w:id="178" w:author="Stephen Brouwer" w:date="2015-07-21T09:24:00Z">
        <w:r w:rsidRPr="00217EF8" w:rsidDel="00AE5B8A">
          <w:delText xml:space="preserve"> </w:delText>
        </w:r>
      </w:del>
      <w:del w:id="179" w:author="Stephen Brouwer" w:date="2015-07-21T08:27:00Z">
        <w:r w:rsidRPr="00217EF8" w:rsidDel="00724AAF">
          <w:delText>2000's</w:delText>
        </w:r>
      </w:del>
      <w:ins w:id="180" w:author="Stephen Brouwer" w:date="2015-07-21T08:27:00Z">
        <w:r w:rsidR="00724AAF" w:rsidRPr="00217EF8">
          <w:t>2000s</w:t>
        </w:r>
      </w:ins>
      <w:r w:rsidRPr="00217EF8">
        <w:t xml:space="preserve"> (Figure 9). However, proportionally</w:t>
      </w:r>
      <w:r w:rsidR="00AE2B36">
        <w:t xml:space="preserve"> </w:t>
      </w:r>
      <w:r w:rsidRPr="00217EF8">
        <w:t xml:space="preserve">more oceanic whitetip sharks were retained in 2013 (the </w:t>
      </w:r>
      <w:r>
        <w:t>fi</w:t>
      </w:r>
      <w:r w:rsidRPr="00217EF8">
        <w:t>rst year of the CMM). With respect</w:t>
      </w:r>
      <w:r w:rsidR="00AE2B36">
        <w:t xml:space="preserve"> </w:t>
      </w:r>
      <w:r w:rsidRPr="00217EF8">
        <w:t xml:space="preserve">to the purse seine </w:t>
      </w:r>
      <w:r>
        <w:t>fi</w:t>
      </w:r>
      <w:r w:rsidRPr="00217EF8">
        <w:t>shery,</w:t>
      </w:r>
      <w:ins w:id="181" w:author="Stephen Brouwer" w:date="2015-07-21T08:27:00Z">
        <w:r w:rsidR="00724AAF">
          <w:t xml:space="preserve"> </w:t>
        </w:r>
      </w:ins>
      <w:r w:rsidRPr="00217EF8">
        <w:t xml:space="preserve">the proportion of oceanic whitetip sharks that were either </w:t>
      </w:r>
      <w:r>
        <w:t>fi</w:t>
      </w:r>
      <w:r w:rsidRPr="00217EF8">
        <w:t>nned or</w:t>
      </w:r>
      <w:r w:rsidR="00AE2B36">
        <w:t xml:space="preserve"> </w:t>
      </w:r>
      <w:r w:rsidRPr="00217EF8">
        <w:t xml:space="preserve">discarded increased, but the proportion retained </w:t>
      </w:r>
      <w:del w:id="182" w:author="Stephen Brouwer" w:date="2015-07-21T08:27:00Z">
        <w:r w:rsidRPr="00217EF8" w:rsidDel="00724AAF">
          <w:delText>decredased</w:delText>
        </w:r>
      </w:del>
      <w:ins w:id="183" w:author="Stephen Brouwer" w:date="2015-07-21T08:27:00Z">
        <w:r w:rsidR="00724AAF" w:rsidRPr="00217EF8">
          <w:t>decreased</w:t>
        </w:r>
      </w:ins>
      <w:r w:rsidRPr="00217EF8">
        <w:t xml:space="preserve"> (Figure 9). It seems that this</w:t>
      </w:r>
      <w:ins w:id="184" w:author="Stephen Brouwer" w:date="2015-07-21T09:25:00Z">
        <w:r w:rsidR="00AE5B8A">
          <w:t xml:space="preserve"> measure</w:t>
        </w:r>
      </w:ins>
      <w:r w:rsidRPr="00217EF8">
        <w:t xml:space="preserve"> is</w:t>
      </w:r>
      <w:r w:rsidR="00AE2B36">
        <w:t xml:space="preserve"> </w:t>
      </w:r>
      <w:del w:id="185" w:author="Stephen Brouwer" w:date="2015-07-21T09:25:00Z">
        <w:r w:rsidRPr="00217EF8" w:rsidDel="00AE5B8A">
          <w:delText xml:space="preserve">only </w:delText>
        </w:r>
      </w:del>
      <w:r w:rsidRPr="00217EF8">
        <w:t xml:space="preserve">partially </w:t>
      </w:r>
      <w:del w:id="186" w:author="Stephen Brouwer" w:date="2015-07-21T09:25:00Z">
        <w:r w:rsidRPr="00217EF8" w:rsidDel="00AE5B8A">
          <w:delText>working</w:delText>
        </w:r>
      </w:del>
      <w:ins w:id="187" w:author="Stephen Brouwer" w:date="2015-07-21T09:25:00Z">
        <w:r w:rsidR="00AE5B8A">
          <w:t>successful</w:t>
        </w:r>
      </w:ins>
      <w:r w:rsidRPr="00217EF8">
        <w:t>.</w:t>
      </w:r>
    </w:p>
    <w:p w:rsidR="000D56A2" w:rsidRDefault="00217EF8" w:rsidP="00CB0973">
      <w:pPr>
        <w:spacing w:line="240" w:lineRule="auto"/>
        <w:ind w:left="720" w:hanging="720"/>
        <w:contextualSpacing/>
        <w:jc w:val="both"/>
      </w:pPr>
      <w:r w:rsidRPr="00217EF8">
        <w:t>CMM 2013-08</w:t>
      </w:r>
      <w:del w:id="188" w:author="Stephen Brouwer" w:date="2015-07-21T08:27:00Z">
        <w:r w:rsidRPr="00217EF8" w:rsidDel="00724AAF">
          <w:delText xml:space="preserve"> </w:delText>
        </w:r>
      </w:del>
      <w:r w:rsidRPr="00217EF8">
        <w:t>: Conservation and Management Measure for Silky Shark</w:t>
      </w:r>
      <w:del w:id="189" w:author="Stephen Brouwer" w:date="2015-07-21T09:25:00Z">
        <w:r w:rsidRPr="00217EF8" w:rsidDel="00AE5B8A">
          <w:delText xml:space="preserve"> </w:delText>
        </w:r>
      </w:del>
      <w:r w:rsidRPr="00217EF8">
        <w:t xml:space="preserve">. This </w:t>
      </w:r>
      <w:del w:id="190" w:author="Stephen Brouwer" w:date="2015-07-21T08:27:00Z">
        <w:r w:rsidR="00AE2B36" w:rsidDel="00724AAF">
          <w:delText>mea</w:delText>
        </w:r>
        <w:r w:rsidRPr="00217EF8" w:rsidDel="00724AAF">
          <w:delText>suer</w:delText>
        </w:r>
      </w:del>
      <w:ins w:id="191" w:author="Stephen Brouwer" w:date="2015-07-21T08:27:00Z">
        <w:r w:rsidR="00724AAF">
          <w:t>mea</w:t>
        </w:r>
        <w:r w:rsidR="00724AAF" w:rsidRPr="00217EF8">
          <w:t>sure</w:t>
        </w:r>
      </w:ins>
      <w:r w:rsidRPr="00217EF8">
        <w:t xml:space="preserve"> is speci</w:t>
      </w:r>
      <w:r>
        <w:t>fi</w:t>
      </w:r>
      <w:r w:rsidRPr="00217EF8">
        <w:t>cally a no retention measure for silky sharks, and went into e</w:t>
      </w:r>
      <w:r>
        <w:t>ff</w:t>
      </w:r>
      <w:r w:rsidRPr="00217EF8">
        <w:t>ect July 1 2014.</w:t>
      </w:r>
      <w:r w:rsidR="00AE2B36">
        <w:t xml:space="preserve"> </w:t>
      </w:r>
      <w:r w:rsidRPr="00217EF8">
        <w:t xml:space="preserve">We do not expect to see </w:t>
      </w:r>
      <w:del w:id="192" w:author="Stephen Brouwer" w:date="2015-07-21T09:26:00Z">
        <w:r w:rsidRPr="00217EF8" w:rsidDel="000D56A2">
          <w:delText xml:space="preserve">any </w:delText>
        </w:r>
      </w:del>
      <w:ins w:id="193" w:author="Stephen Brouwer" w:date="2015-07-21T09:26:00Z">
        <w:r w:rsidR="000D56A2">
          <w:t>the</w:t>
        </w:r>
        <w:r w:rsidR="000D56A2" w:rsidRPr="00217EF8">
          <w:t xml:space="preserve"> </w:t>
        </w:r>
      </w:ins>
      <w:r w:rsidRPr="00217EF8">
        <w:t xml:space="preserve">impact of this measure as the </w:t>
      </w:r>
      <w:del w:id="194" w:author="Stephen Brouwer" w:date="2015-07-21T09:26:00Z">
        <w:r w:rsidRPr="00217EF8" w:rsidDel="000D56A2">
          <w:delText>study period runs from 1995-2014</w:delText>
        </w:r>
      </w:del>
      <w:ins w:id="195" w:author="Stephen Brouwer" w:date="2015-07-21T09:26:00Z">
        <w:r w:rsidR="000D56A2">
          <w:t>most recent data are from December 2014</w:t>
        </w:r>
      </w:ins>
      <w:r w:rsidRPr="00217EF8">
        <w:t>.</w:t>
      </w:r>
      <w:r w:rsidR="00AE2B36">
        <w:t xml:space="preserve"> </w:t>
      </w:r>
    </w:p>
    <w:p w:rsidR="00217EF8" w:rsidRPr="00217EF8" w:rsidRDefault="00217EF8" w:rsidP="00CB0973">
      <w:pPr>
        <w:spacing w:line="240" w:lineRule="auto"/>
        <w:ind w:left="720" w:hanging="720"/>
        <w:contextualSpacing/>
        <w:jc w:val="both"/>
      </w:pPr>
      <w:proofErr w:type="gramStart"/>
      <w:r w:rsidRPr="00217EF8">
        <w:t>Conservation and Management Measure 2014-05</w:t>
      </w:r>
      <w:ins w:id="196" w:author="Stephen Brouwer" w:date="2015-07-21T09:27:00Z">
        <w:r w:rsidR="000D56A2">
          <w:t>.</w:t>
        </w:r>
      </w:ins>
      <w:proofErr w:type="gramEnd"/>
      <w:del w:id="197" w:author="Stephen Brouwer" w:date="2015-07-21T09:27:00Z">
        <w:r w:rsidRPr="00217EF8" w:rsidDel="000D56A2">
          <w:delText>;</w:delText>
        </w:r>
      </w:del>
      <w:r w:rsidRPr="00217EF8">
        <w:t xml:space="preserve"> Measures for longline </w:t>
      </w:r>
      <w:r>
        <w:t>fi</w:t>
      </w:r>
      <w:r w:rsidRPr="00217EF8">
        <w:t>sheries targeting tuna</w:t>
      </w:r>
      <w:r w:rsidR="00AE2B36">
        <w:t xml:space="preserve"> </w:t>
      </w:r>
      <w:r w:rsidRPr="00217EF8">
        <w:t>and bill</w:t>
      </w:r>
      <w:r>
        <w:t>fi</w:t>
      </w:r>
      <w:r w:rsidRPr="00217EF8">
        <w:t>sh, states:</w:t>
      </w:r>
    </w:p>
    <w:p w:rsidR="00217EF8" w:rsidRPr="00217EF8" w:rsidRDefault="00217EF8" w:rsidP="00CB0973">
      <w:pPr>
        <w:spacing w:line="240" w:lineRule="auto"/>
        <w:ind w:left="1440" w:hanging="720"/>
        <w:contextualSpacing/>
        <w:jc w:val="both"/>
      </w:pPr>
      <w:r w:rsidRPr="00217EF8">
        <w:t>CCMs shall ensure that their vessels comply with at least one of the following options:</w:t>
      </w:r>
    </w:p>
    <w:p w:rsidR="00217EF8" w:rsidRPr="00217EF8" w:rsidRDefault="00217EF8" w:rsidP="00CB0973">
      <w:pPr>
        <w:spacing w:line="240" w:lineRule="auto"/>
        <w:ind w:left="720"/>
        <w:contextualSpacing/>
        <w:jc w:val="both"/>
      </w:pPr>
      <w:r w:rsidRPr="00217EF8">
        <w:t xml:space="preserve">1. </w:t>
      </w:r>
      <w:proofErr w:type="gramStart"/>
      <w:r w:rsidRPr="00217EF8">
        <w:t>do</w:t>
      </w:r>
      <w:proofErr w:type="gramEnd"/>
      <w:r w:rsidRPr="00217EF8">
        <w:t xml:space="preserve"> not use or carry wire trace as branch lines or leaders; or</w:t>
      </w:r>
    </w:p>
    <w:p w:rsidR="00217EF8" w:rsidRPr="00217EF8" w:rsidRDefault="00217EF8" w:rsidP="00CB0973">
      <w:pPr>
        <w:spacing w:line="240" w:lineRule="auto"/>
        <w:ind w:left="720"/>
        <w:contextualSpacing/>
        <w:jc w:val="both"/>
      </w:pPr>
      <w:r w:rsidRPr="00217EF8">
        <w:t xml:space="preserve">2. </w:t>
      </w:r>
      <w:proofErr w:type="gramStart"/>
      <w:r w:rsidRPr="00217EF8">
        <w:t>do</w:t>
      </w:r>
      <w:proofErr w:type="gramEnd"/>
      <w:r w:rsidRPr="00217EF8">
        <w:t xml:space="preserve"> not use branch lines running directly o</w:t>
      </w:r>
      <w:r>
        <w:t>f</w:t>
      </w:r>
      <w:r w:rsidR="00724AAF">
        <w:t>f</w:t>
      </w:r>
      <w:r w:rsidRPr="00217EF8">
        <w:t xml:space="preserve"> the longline </w:t>
      </w:r>
      <w:ins w:id="198" w:author="Stephen Brouwer" w:date="2015-07-21T09:27:00Z">
        <w:r w:rsidR="000D56A2">
          <w:t>fl</w:t>
        </w:r>
      </w:ins>
      <w:r w:rsidRPr="00217EF8">
        <w:t>oats or drop lines, known as</w:t>
      </w:r>
      <w:r w:rsidR="00AE2B36">
        <w:t xml:space="preserve"> </w:t>
      </w:r>
      <w:r w:rsidR="00CB0973">
        <w:t xml:space="preserve">shark </w:t>
      </w:r>
      <w:r w:rsidRPr="00217EF8">
        <w:t>lines.</w:t>
      </w:r>
    </w:p>
    <w:p w:rsidR="00AE2B36" w:rsidRDefault="00217EF8" w:rsidP="00CB0973">
      <w:pPr>
        <w:spacing w:line="240" w:lineRule="auto"/>
        <w:ind w:left="720"/>
        <w:contextualSpacing/>
        <w:jc w:val="both"/>
      </w:pPr>
      <w:r w:rsidRPr="00217EF8">
        <w:t>This CMM goes into e</w:t>
      </w:r>
      <w:r>
        <w:t>ff</w:t>
      </w:r>
      <w:r w:rsidRPr="00217EF8">
        <w:t xml:space="preserve">ect on July 1 </w:t>
      </w:r>
      <w:proofErr w:type="spellStart"/>
      <w:r w:rsidRPr="00217EF8">
        <w:t>2015</w:t>
      </w:r>
      <w:del w:id="199" w:author="Stephen Brouwer" w:date="2015-07-21T09:27:00Z">
        <w:r w:rsidRPr="00217EF8" w:rsidDel="000D56A2">
          <w:delText xml:space="preserve">. </w:delText>
        </w:r>
      </w:del>
      <w:del w:id="200" w:author="Stephen Brouwer" w:date="2015-07-21T08:27:00Z">
        <w:r w:rsidRPr="00217EF8" w:rsidDel="00724AAF">
          <w:delText xml:space="preserve">do </w:delText>
        </w:r>
      </w:del>
      <w:del w:id="201" w:author="Stephen Brouwer" w:date="2015-07-21T09:27:00Z">
        <w:r w:rsidRPr="00217EF8" w:rsidDel="000D56A2">
          <w:delText>not expect to see impacts of this measure in</w:delText>
        </w:r>
      </w:del>
      <w:del w:id="202" w:author="Stephen Brouwer" w:date="2015-07-21T08:27:00Z">
        <w:r w:rsidRPr="00217EF8" w:rsidDel="00724AAF">
          <w:delText>i</w:delText>
        </w:r>
      </w:del>
      <w:del w:id="203" w:author="Stephen Brouwer" w:date="2015-07-21T09:27:00Z">
        <w:r w:rsidDel="000D56A2">
          <w:delText xml:space="preserve"> </w:delText>
        </w:r>
        <w:r w:rsidRPr="00217EF8" w:rsidDel="000D56A2">
          <w:delText>the current stud</w:delText>
        </w:r>
      </w:del>
      <w:ins w:id="204" w:author="Stephen Brouwer" w:date="2015-07-21T09:27:00Z">
        <w:r w:rsidR="000D56A2">
          <w:t>so</w:t>
        </w:r>
        <w:proofErr w:type="spellEnd"/>
        <w:r w:rsidR="000D56A2">
          <w:t xml:space="preserve"> no assessment of it is possible at this stage</w:t>
        </w:r>
      </w:ins>
      <w:del w:id="205" w:author="Stephen Brouwer" w:date="2015-07-21T09:28:00Z">
        <w:r w:rsidRPr="00217EF8" w:rsidDel="000D56A2">
          <w:delText>y</w:delText>
        </w:r>
      </w:del>
      <w:r w:rsidRPr="00217EF8">
        <w:t xml:space="preserve">. However </w:t>
      </w:r>
      <w:del w:id="206" w:author="Stephen Brouwer" w:date="2015-07-21T09:28:00Z">
        <w:r w:rsidRPr="00217EF8" w:rsidDel="000D56A2">
          <w:delText xml:space="preserve">this is in response to </w:delText>
        </w:r>
      </w:del>
      <w:r w:rsidRPr="00217EF8">
        <w:t>the analysis carried out by SPC OFP (Rice</w:t>
      </w:r>
      <w:r w:rsidR="00AE2B36">
        <w:t xml:space="preserve"> </w:t>
      </w:r>
      <w:r w:rsidRPr="00217EF8">
        <w:t xml:space="preserve">and Harley 2012, Bromhead et al 2013, </w:t>
      </w:r>
      <w:proofErr w:type="spellStart"/>
      <w:r w:rsidRPr="00217EF8">
        <w:t>Canaco</w:t>
      </w:r>
      <w:proofErr w:type="spellEnd"/>
      <w:r w:rsidRPr="00217EF8">
        <w:t xml:space="preserve"> &amp; Donovan 2014</w:t>
      </w:r>
      <w:del w:id="207" w:author="Stephen Brouwer" w:date="2015-07-21T08:27:00Z">
        <w:r w:rsidRPr="00217EF8" w:rsidDel="00724AAF">
          <w:delText xml:space="preserve"> </w:delText>
        </w:r>
      </w:del>
      <w:r w:rsidRPr="00217EF8">
        <w:t>) in recent years showing</w:t>
      </w:r>
      <w:r w:rsidR="00AE2B36">
        <w:t xml:space="preserve"> </w:t>
      </w:r>
      <w:r w:rsidRPr="00217EF8">
        <w:t>the e</w:t>
      </w:r>
      <w:r>
        <w:t>ff</w:t>
      </w:r>
      <w:r w:rsidRPr="00217EF8">
        <w:t>ect of wire trace and shark lines on the catch rate of sharks</w:t>
      </w:r>
      <w:ins w:id="208" w:author="Stephen Brouwer" w:date="2015-07-21T09:28:00Z">
        <w:r w:rsidR="000D56A2">
          <w:t xml:space="preserve"> indicates that if the measure is adhered to it should reduce the catch rates of silky and oceanic whitetip sharks</w:t>
        </w:r>
      </w:ins>
      <w:r w:rsidRPr="00217EF8">
        <w:t>.</w:t>
      </w:r>
      <w:r w:rsidR="00AE2B36">
        <w:t xml:space="preserve"> </w:t>
      </w:r>
    </w:p>
    <w:p w:rsidR="00AE2B36" w:rsidRDefault="00AE2B36" w:rsidP="00217EF8">
      <w:pPr>
        <w:spacing w:line="240" w:lineRule="auto"/>
        <w:contextualSpacing/>
        <w:jc w:val="both"/>
      </w:pPr>
    </w:p>
    <w:p w:rsidR="00217EF8" w:rsidRDefault="00217EF8" w:rsidP="00217EF8">
      <w:pPr>
        <w:spacing w:line="240" w:lineRule="auto"/>
        <w:contextualSpacing/>
        <w:jc w:val="both"/>
      </w:pPr>
      <w:r w:rsidRPr="00217EF8">
        <w:lastRenderedPageBreak/>
        <w:t>9 Conclusions</w:t>
      </w:r>
    </w:p>
    <w:p w:rsidR="00724AAF" w:rsidRPr="00217EF8" w:rsidRDefault="00724AAF" w:rsidP="00217EF8">
      <w:pPr>
        <w:spacing w:line="240" w:lineRule="auto"/>
        <w:contextualSpacing/>
        <w:jc w:val="both"/>
      </w:pPr>
    </w:p>
    <w:p w:rsidR="00217EF8" w:rsidRPr="00217EF8" w:rsidRDefault="00217EF8" w:rsidP="00217EF8">
      <w:pPr>
        <w:spacing w:line="240" w:lineRule="auto"/>
        <w:contextualSpacing/>
        <w:jc w:val="both"/>
      </w:pPr>
      <w:r w:rsidRPr="00217EF8">
        <w:t xml:space="preserve">This paper examines data held by the SPC-OFP for longline and purse seine </w:t>
      </w:r>
      <w:r>
        <w:t>fi</w:t>
      </w:r>
      <w:r w:rsidRPr="00217EF8">
        <w:t>sheries in the WCPO</w:t>
      </w:r>
      <w:r w:rsidR="00AE2B36">
        <w:t xml:space="preserve"> </w:t>
      </w:r>
      <w:r w:rsidRPr="00217EF8">
        <w:t>to make</w:t>
      </w:r>
      <w:ins w:id="209" w:author="Stephen Brouwer" w:date="2015-07-21T09:29:00Z">
        <w:r w:rsidR="008E77F8">
          <w:t>s</w:t>
        </w:r>
      </w:ins>
      <w:r w:rsidRPr="00217EF8">
        <w:t xml:space="preserve"> </w:t>
      </w:r>
      <w:del w:id="210" w:author="Stephen Brouwer" w:date="2015-07-21T08:27:00Z">
        <w:r w:rsidRPr="00217EF8" w:rsidDel="00724AAF">
          <w:delText>infrence</w:delText>
        </w:r>
      </w:del>
      <w:ins w:id="211" w:author="Stephen Brouwer" w:date="2015-07-21T08:27:00Z">
        <w:r w:rsidR="00724AAF" w:rsidRPr="00217EF8">
          <w:t>inference</w:t>
        </w:r>
      </w:ins>
      <w:ins w:id="212" w:author="Stephen Brouwer" w:date="2015-07-21T09:29:00Z">
        <w:r w:rsidR="008E77F8">
          <w:t>s</w:t>
        </w:r>
      </w:ins>
      <w:r w:rsidRPr="00217EF8">
        <w:t xml:space="preserve"> regarding the populations of key shark species in the WCPO. The data sets </w:t>
      </w:r>
      <w:r w:rsidR="008E77F8" w:rsidRPr="00217EF8">
        <w:t>analysed</w:t>
      </w:r>
      <w:ins w:id="213" w:author="Stephen Brouwer" w:date="2015-07-21T09:30:00Z">
        <w:r w:rsidR="008E77F8">
          <w:t xml:space="preserve"> </w:t>
        </w:r>
      </w:ins>
      <w:r w:rsidRPr="00217EF8">
        <w:t>-</w:t>
      </w:r>
      <w:ins w:id="214" w:author="Stephen Brouwer" w:date="2015-07-21T09:30:00Z">
        <w:r w:rsidR="008E77F8">
          <w:t xml:space="preserve"> </w:t>
        </w:r>
      </w:ins>
      <w:r w:rsidRPr="00217EF8">
        <w:t xml:space="preserve">observer, </w:t>
      </w:r>
      <w:del w:id="215" w:author="Stephen Brouwer" w:date="2015-07-21T09:30:00Z">
        <w:r w:rsidRPr="00217EF8" w:rsidDel="008E77F8">
          <w:delText xml:space="preserve">operational </w:delText>
        </w:r>
      </w:del>
      <w:ins w:id="216" w:author="Stephen Brouwer" w:date="2015-07-21T09:30:00Z">
        <w:r w:rsidR="008E77F8">
          <w:t>logsheet</w:t>
        </w:r>
      </w:ins>
      <w:del w:id="217" w:author="Stephen Brouwer" w:date="2015-07-21T09:30:00Z">
        <w:r w:rsidRPr="00217EF8" w:rsidDel="008E77F8">
          <w:delText>level</w:delText>
        </w:r>
      </w:del>
      <w:r w:rsidRPr="00217EF8">
        <w:t xml:space="preserve"> and aggregated data - vary in coverage, </w:t>
      </w:r>
      <w:del w:id="218" w:author="Stephen Brouwer" w:date="2015-07-21T08:27:00Z">
        <w:r w:rsidRPr="00217EF8" w:rsidDel="00724AAF">
          <w:delText>representativenes</w:delText>
        </w:r>
      </w:del>
      <w:ins w:id="219" w:author="Stephen Brouwer" w:date="2015-07-21T08:27:00Z">
        <w:r w:rsidR="00724AAF" w:rsidRPr="00217EF8">
          <w:t>representativeness</w:t>
        </w:r>
      </w:ins>
      <w:r w:rsidRPr="00217EF8">
        <w:t xml:space="preserve"> and</w:t>
      </w:r>
      <w:r w:rsidR="00AE2B36">
        <w:t xml:space="preserve"> </w:t>
      </w:r>
      <w:r w:rsidRPr="00217EF8">
        <w:t xml:space="preserve">detail, and in general are not oriented at reporting </w:t>
      </w:r>
      <w:del w:id="220" w:author="Stephen Brouwer" w:date="2015-07-21T08:27:00Z">
        <w:r w:rsidRPr="00217EF8" w:rsidDel="00724AAF">
          <w:delText>informatoin</w:delText>
        </w:r>
      </w:del>
      <w:ins w:id="221" w:author="Stephen Brouwer" w:date="2015-07-21T08:27:00Z">
        <w:r w:rsidR="00724AAF" w:rsidRPr="00217EF8">
          <w:t>information</w:t>
        </w:r>
      </w:ins>
      <w:r w:rsidRPr="00217EF8">
        <w:t xml:space="preserve"> on bycatch species such as sharks.</w:t>
      </w:r>
      <w:r w:rsidR="00AE2B36">
        <w:t xml:space="preserve"> </w:t>
      </w:r>
      <w:r w:rsidRPr="00217EF8">
        <w:t>Logsheet data at the operational level is most useful in assessing shark catch</w:t>
      </w:r>
      <w:del w:id="222" w:author="Stephen Brouwer" w:date="2015-07-21T09:31:00Z">
        <w:r w:rsidRPr="00217EF8" w:rsidDel="008E77F8">
          <w:delText>es</w:delText>
        </w:r>
      </w:del>
      <w:r w:rsidRPr="00217EF8">
        <w:t xml:space="preserve"> and catch rates in</w:t>
      </w:r>
      <w:r w:rsidR="00AE2B36">
        <w:t xml:space="preserve"> </w:t>
      </w:r>
      <w:r w:rsidRPr="00217EF8">
        <w:t>the WCPO as a whole</w:t>
      </w:r>
      <w:ins w:id="223" w:author="Stephen Brouwer" w:date="2015-07-21T09:31:00Z">
        <w:r w:rsidR="008E77F8">
          <w:t>,</w:t>
        </w:r>
      </w:ins>
      <w:r w:rsidRPr="00217EF8">
        <w:t xml:space="preserve"> however</w:t>
      </w:r>
      <w:ins w:id="224" w:author="Stephen Brouwer" w:date="2015-07-21T09:31:00Z">
        <w:r w:rsidR="008E77F8">
          <w:t>,</w:t>
        </w:r>
      </w:ins>
      <w:r w:rsidRPr="00217EF8">
        <w:t xml:space="preserve"> such data are available in the longline </w:t>
      </w:r>
      <w:r>
        <w:t>fi</w:t>
      </w:r>
      <w:r w:rsidRPr="00217EF8">
        <w:t>shery for 41% of the sets</w:t>
      </w:r>
      <w:r w:rsidR="00AE2B36">
        <w:t xml:space="preserve"> </w:t>
      </w:r>
      <w:r w:rsidRPr="00217EF8">
        <w:t xml:space="preserve">in 1995-2014 for the WCPFC Statistical Area as a whole, </w:t>
      </w:r>
      <w:del w:id="225" w:author="Stephen Brouwer" w:date="2015-07-21T09:31:00Z">
        <w:r w:rsidRPr="00217EF8" w:rsidDel="008E77F8">
          <w:delText xml:space="preserve">and </w:delText>
        </w:r>
      </w:del>
      <w:ins w:id="226" w:author="Stephen Brouwer" w:date="2015-07-21T09:31:00Z">
        <w:r w:rsidR="008E77F8">
          <w:t>but</w:t>
        </w:r>
        <w:r w:rsidR="008E77F8" w:rsidRPr="00217EF8">
          <w:t xml:space="preserve"> </w:t>
        </w:r>
      </w:ins>
      <w:r w:rsidRPr="00217EF8">
        <w:t>there is little or no coverage in the</w:t>
      </w:r>
      <w:r w:rsidR="00AE2B36">
        <w:t xml:space="preserve"> </w:t>
      </w:r>
      <w:r w:rsidRPr="00217EF8">
        <w:t>northwest Paci</w:t>
      </w:r>
      <w:r>
        <w:t>fi</w:t>
      </w:r>
      <w:r w:rsidRPr="00217EF8">
        <w:t>c. Most of the operational-level longline logsheet</w:t>
      </w:r>
      <w:del w:id="227" w:author="Stephen Brouwer" w:date="2015-07-21T09:32:00Z">
        <w:r w:rsidRPr="00217EF8" w:rsidDel="008E77F8">
          <w:delText>s</w:delText>
        </w:r>
      </w:del>
      <w:r w:rsidRPr="00217EF8">
        <w:t xml:space="preserve"> sets (59%) did not record </w:t>
      </w:r>
      <w:del w:id="228" w:author="Stephen Brouwer" w:date="2015-07-21T09:32:00Z">
        <w:r w:rsidRPr="00217EF8" w:rsidDel="008E77F8">
          <w:delText>any</w:delText>
        </w:r>
        <w:r w:rsidR="00AE2B36" w:rsidDel="008E77F8">
          <w:delText xml:space="preserve"> </w:delText>
        </w:r>
      </w:del>
      <w:r w:rsidRPr="00217EF8">
        <w:t xml:space="preserve">sharks, in contrast </w:t>
      </w:r>
      <w:r w:rsidRPr="008E77F8">
        <w:rPr>
          <w:highlight w:val="yellow"/>
        </w:rPr>
        <w:t>XX</w:t>
      </w:r>
      <w:r w:rsidRPr="00217EF8">
        <w:t xml:space="preserve">% observer data for </w:t>
      </w:r>
      <w:del w:id="229" w:author="Stephen Brouwer" w:date="2015-07-21T08:28:00Z">
        <w:r w:rsidRPr="00217EF8" w:rsidDel="00724AAF">
          <w:delText>longine</w:delText>
        </w:r>
      </w:del>
      <w:ins w:id="230" w:author="Stephen Brouwer" w:date="2015-07-21T08:28:00Z">
        <w:r w:rsidR="00724AAF" w:rsidRPr="00217EF8">
          <w:t>longline</w:t>
        </w:r>
      </w:ins>
      <w:r w:rsidRPr="00217EF8">
        <w:t xml:space="preserve"> did, possible explanations for this discrepancy</w:t>
      </w:r>
      <w:r w:rsidR="00AE2B36">
        <w:t xml:space="preserve"> </w:t>
      </w:r>
      <w:r w:rsidRPr="00217EF8">
        <w:t xml:space="preserve">include underreporting of sharks </w:t>
      </w:r>
      <w:del w:id="231" w:author="Stephen Brouwer" w:date="2015-07-21T09:32:00Z">
        <w:r w:rsidRPr="00217EF8" w:rsidDel="008E77F8">
          <w:delText xml:space="preserve">and </w:delText>
        </w:r>
      </w:del>
      <w:ins w:id="232" w:author="Stephen Brouwer" w:date="2015-07-21T09:32:00Z">
        <w:r w:rsidR="008E77F8">
          <w:t>or</w:t>
        </w:r>
        <w:r w:rsidR="008E77F8" w:rsidRPr="00217EF8">
          <w:t xml:space="preserve"> </w:t>
        </w:r>
      </w:ins>
      <w:r w:rsidRPr="00217EF8">
        <w:t xml:space="preserve">that the observer data </w:t>
      </w:r>
      <w:del w:id="233" w:author="Stephen Brouwer" w:date="2015-07-21T09:32:00Z">
        <w:r w:rsidRPr="00217EF8" w:rsidDel="008E77F8">
          <w:delText xml:space="preserve">is </w:delText>
        </w:r>
      </w:del>
      <w:ins w:id="234" w:author="Stephen Brouwer" w:date="2015-07-21T09:32:00Z">
        <w:r w:rsidR="008E77F8">
          <w:t>are</w:t>
        </w:r>
        <w:r w:rsidR="008E77F8" w:rsidRPr="00217EF8">
          <w:t xml:space="preserve"> </w:t>
        </w:r>
      </w:ins>
      <w:r w:rsidRPr="00217EF8">
        <w:t xml:space="preserve">not representative of the </w:t>
      </w:r>
      <w:r>
        <w:t>fi</w:t>
      </w:r>
      <w:r w:rsidRPr="00217EF8">
        <w:t>shing</w:t>
      </w:r>
      <w:r w:rsidR="00AE2B36">
        <w:t xml:space="preserve"> </w:t>
      </w:r>
      <w:r w:rsidRPr="00217EF8">
        <w:t xml:space="preserve">methods/areas/time periods of the longline </w:t>
      </w:r>
      <w:r>
        <w:t>fl</w:t>
      </w:r>
      <w:r w:rsidRPr="00217EF8">
        <w:t>eet as a whole.</w:t>
      </w:r>
    </w:p>
    <w:p w:rsidR="00AE2B36" w:rsidRDefault="00217EF8" w:rsidP="00217EF8">
      <w:pPr>
        <w:spacing w:line="240" w:lineRule="auto"/>
        <w:contextualSpacing/>
        <w:jc w:val="both"/>
      </w:pPr>
      <w:r w:rsidRPr="00217EF8">
        <w:t xml:space="preserve">-Operational-level coverage in the purse seine </w:t>
      </w:r>
      <w:r>
        <w:t>fi</w:t>
      </w:r>
      <w:r w:rsidRPr="00217EF8">
        <w:t>shery is considerably higher (87%), but only 2.5% of</w:t>
      </w:r>
      <w:r w:rsidR="00724AAF">
        <w:t xml:space="preserve"> </w:t>
      </w:r>
      <w:r w:rsidRPr="00217EF8">
        <w:t xml:space="preserve">purse seine operational-level logsheet sets reported any shark interactions. In both </w:t>
      </w:r>
      <w:r>
        <w:t>fi</w:t>
      </w:r>
      <w:r w:rsidRPr="00217EF8">
        <w:t>sheries, most</w:t>
      </w:r>
      <w:r w:rsidR="00AE2B36">
        <w:t xml:space="preserve"> </w:t>
      </w:r>
      <w:r w:rsidRPr="00217EF8">
        <w:t>reported shark interactions are not species-speci</w:t>
      </w:r>
      <w:r>
        <w:t>fi</w:t>
      </w:r>
      <w:r w:rsidRPr="00217EF8">
        <w:t>c</w:t>
      </w:r>
      <w:ins w:id="235" w:author="Stephen Brouwer" w:date="2015-07-21T09:33:00Z">
        <w:r w:rsidR="008E77F8">
          <w:t>,</w:t>
        </w:r>
      </w:ins>
      <w:r w:rsidRPr="00217EF8">
        <w:t xml:space="preserve"> given these limitations</w:t>
      </w:r>
      <w:del w:id="236" w:author="Stephen Brouwer" w:date="2015-07-21T09:33:00Z">
        <w:r w:rsidRPr="00217EF8" w:rsidDel="008E77F8">
          <w:delText xml:space="preserve"> in operational-level data</w:delText>
        </w:r>
      </w:del>
      <w:r w:rsidRPr="00217EF8">
        <w:t>,</w:t>
      </w:r>
      <w:r w:rsidR="00AE2B36">
        <w:t xml:space="preserve"> </w:t>
      </w:r>
      <w:r w:rsidRPr="00217EF8">
        <w:t>aggregated data (</w:t>
      </w:r>
      <w:proofErr w:type="spellStart"/>
      <w:r w:rsidRPr="00217EF8">
        <w:t>5x5</w:t>
      </w:r>
      <w:proofErr w:type="spellEnd"/>
      <w:r w:rsidRPr="00217EF8">
        <w:t xml:space="preserve"> degree square) were used to characterize effort, observer coverage and re-ported shark catch</w:t>
      </w:r>
      <w:del w:id="237" w:author="Stephen Brouwer" w:date="2015-07-21T09:33:00Z">
        <w:r w:rsidRPr="00217EF8" w:rsidDel="008E77F8">
          <w:delText>es</w:delText>
        </w:r>
      </w:del>
      <w:r w:rsidRPr="00217EF8">
        <w:t xml:space="preserve"> by </w:t>
      </w:r>
      <w:r w:rsidR="00D549F5">
        <w:t>fl</w:t>
      </w:r>
      <w:r w:rsidRPr="00217EF8">
        <w:t>ag</w:t>
      </w:r>
      <w:r w:rsidRPr="00217EF8">
        <w:t xml:space="preserve"> for both longline and purse seine </w:t>
      </w:r>
      <w:r>
        <w:t>fi</w:t>
      </w:r>
      <w:r w:rsidRPr="00217EF8">
        <w:t>sheries. For longlines, this analysis</w:t>
      </w:r>
      <w:r w:rsidR="00AE2B36">
        <w:t xml:space="preserve"> </w:t>
      </w:r>
      <w:r w:rsidRPr="00217EF8">
        <w:t xml:space="preserve">showed clear evidence of non-/under-reporting of sharks by several major longline </w:t>
      </w:r>
      <w:del w:id="238" w:author="Stephen Brouwer" w:date="2015-07-21T09:34:00Z">
        <w:r w:rsidDel="008E77F8">
          <w:delText>fi</w:delText>
        </w:r>
        <w:r w:rsidRPr="00217EF8" w:rsidDel="008E77F8">
          <w:delText>shing countries</w:delText>
        </w:r>
      </w:del>
      <w:ins w:id="239" w:author="Stephen Brouwer" w:date="2015-07-21T09:34:00Z">
        <w:r w:rsidR="008E77F8">
          <w:t>fleets</w:t>
        </w:r>
      </w:ins>
      <w:r w:rsidRPr="00217EF8">
        <w:t>.</w:t>
      </w:r>
      <w:r w:rsidR="00AE2B36">
        <w:t xml:space="preserve"> </w:t>
      </w:r>
      <w:r w:rsidRPr="00217EF8">
        <w:t xml:space="preserve">It also demonstrated that observer coverage is disproportional by region and </w:t>
      </w:r>
      <w:r w:rsidR="00D549F5">
        <w:t>fl</w:t>
      </w:r>
      <w:r w:rsidRPr="00217EF8">
        <w:t>ag</w:t>
      </w:r>
      <w:r w:rsidRPr="00217EF8">
        <w:t xml:space="preserve"> and to an extent</w:t>
      </w:r>
      <w:r w:rsidR="00AE2B36">
        <w:t xml:space="preserve"> </w:t>
      </w:r>
      <w:r w:rsidRPr="00217EF8">
        <w:t xml:space="preserve">month </w:t>
      </w:r>
      <w:del w:id="240" w:author="Stephen Brouwer" w:date="2015-07-21T09:34:00Z">
        <w:r w:rsidRPr="00217EF8" w:rsidDel="008E77F8">
          <w:delText xml:space="preserve">and </w:delText>
        </w:r>
      </w:del>
      <w:r w:rsidRPr="00217EF8">
        <w:t xml:space="preserve">thus </w:t>
      </w:r>
      <w:ins w:id="241" w:author="Stephen Brouwer" w:date="2015-07-21T09:35:00Z">
        <w:r w:rsidR="008E77F8">
          <w:t xml:space="preserve">they are </w:t>
        </w:r>
      </w:ins>
      <w:r w:rsidRPr="00217EF8">
        <w:t xml:space="preserve">not entirely representative of the </w:t>
      </w:r>
      <w:r>
        <w:t>fi</w:t>
      </w:r>
      <w:r w:rsidRPr="00217EF8">
        <w:t>shery</w:t>
      </w:r>
      <w:del w:id="242" w:author="Stephen Brouwer" w:date="2015-07-21T09:35:00Z">
        <w:r w:rsidRPr="00217EF8" w:rsidDel="008E77F8">
          <w:delText>.</w:delText>
        </w:r>
      </w:del>
      <w:r w:rsidRPr="00217EF8">
        <w:t>. Alth</w:t>
      </w:r>
      <w:r w:rsidR="00AE2B36">
        <w:t>ough the same non-/under-report</w:t>
      </w:r>
      <w:r w:rsidRPr="00217EF8">
        <w:t>ing patterns were observed in the purse seine aggregated data, observer coverage in the purse seine</w:t>
      </w:r>
      <w:r w:rsidR="00AE2B36">
        <w:t xml:space="preserve"> </w:t>
      </w:r>
      <w:r>
        <w:t>fi</w:t>
      </w:r>
      <w:r w:rsidRPr="00217EF8">
        <w:t xml:space="preserve">shery is more representative by region and </w:t>
      </w:r>
      <w:r w:rsidR="00D549F5">
        <w:t>fl</w:t>
      </w:r>
      <w:r w:rsidRPr="00217EF8">
        <w:t>ag. Nevertheless observer data on purse seine-caught</w:t>
      </w:r>
      <w:r w:rsidR="00AE2B36">
        <w:t xml:space="preserve"> </w:t>
      </w:r>
      <w:r w:rsidRPr="00217EF8">
        <w:t xml:space="preserve">sharks </w:t>
      </w:r>
      <w:del w:id="243" w:author="Stephen Brouwer" w:date="2015-07-21T09:37:00Z">
        <w:r w:rsidRPr="00217EF8" w:rsidDel="00D549F5">
          <w:delText xml:space="preserve">is </w:delText>
        </w:r>
      </w:del>
      <w:ins w:id="244" w:author="Stephen Brouwer" w:date="2015-07-21T09:37:00Z">
        <w:r w:rsidR="00D549F5">
          <w:t>are</w:t>
        </w:r>
        <w:r w:rsidR="00D549F5" w:rsidRPr="00217EF8">
          <w:t xml:space="preserve"> </w:t>
        </w:r>
      </w:ins>
      <w:r w:rsidRPr="00217EF8">
        <w:t>limited by the physical practicalities of on</w:t>
      </w:r>
      <w:ins w:id="245" w:author="Stephen Brouwer" w:date="2015-07-21T08:28:00Z">
        <w:r w:rsidR="00724AAF">
          <w:t xml:space="preserve"> </w:t>
        </w:r>
      </w:ins>
      <w:r w:rsidRPr="00217EF8">
        <w:t>board sampling and the lower diversity of sharks</w:t>
      </w:r>
      <w:r w:rsidR="00AE2B36">
        <w:t xml:space="preserve"> </w:t>
      </w:r>
      <w:r w:rsidRPr="00217EF8">
        <w:t xml:space="preserve">encountered relative to the longline </w:t>
      </w:r>
      <w:r>
        <w:t>fi</w:t>
      </w:r>
      <w:r w:rsidRPr="00217EF8">
        <w:t>shery.</w:t>
      </w:r>
    </w:p>
    <w:p w:rsidR="00D549F5" w:rsidRDefault="00217EF8" w:rsidP="00217EF8">
      <w:pPr>
        <w:spacing w:line="240" w:lineRule="auto"/>
        <w:contextualSpacing/>
        <w:jc w:val="both"/>
      </w:pPr>
      <w:r w:rsidRPr="00217EF8">
        <w:t xml:space="preserve">-With the exception of 2014 total effort in the longline </w:t>
      </w:r>
      <w:r w:rsidR="00AE2B36">
        <w:t>fl</w:t>
      </w:r>
      <w:r w:rsidRPr="00217EF8">
        <w:t>eet has increased</w:t>
      </w:r>
      <w:r w:rsidR="00AE2B36">
        <w:t xml:space="preserve">, </w:t>
      </w:r>
      <w:del w:id="246" w:author="Stephen Brouwer" w:date="2015-07-21T08:28:00Z">
        <w:r w:rsidR="00AE2B36" w:rsidDel="00724AAF">
          <w:delText>throug</w:delText>
        </w:r>
      </w:del>
      <w:ins w:id="247" w:author="Stephen Brouwer" w:date="2015-07-21T08:28:00Z">
        <w:r w:rsidR="00724AAF">
          <w:t xml:space="preserve">through </w:t>
        </w:r>
      </w:ins>
      <w:r w:rsidR="00AE2B36">
        <w:t>the study pe</w:t>
      </w:r>
      <w:r w:rsidRPr="00217EF8">
        <w:t xml:space="preserve">riod (1995-2014) to approximately 800 million hooks annually with nearly half </w:t>
      </w:r>
      <w:del w:id="248" w:author="Stephen Brouwer" w:date="2015-07-21T08:28:00Z">
        <w:r w:rsidRPr="00217EF8" w:rsidDel="00724AAF">
          <w:delText>occuring</w:delText>
        </w:r>
      </w:del>
      <w:ins w:id="249" w:author="Stephen Brouwer" w:date="2015-07-21T08:28:00Z">
        <w:r w:rsidR="00724AAF" w:rsidRPr="00217EF8">
          <w:t>occurring</w:t>
        </w:r>
      </w:ins>
      <w:r w:rsidRPr="00217EF8">
        <w:t xml:space="preserve"> in regions</w:t>
      </w:r>
      <w:r w:rsidR="00AE2B36">
        <w:t xml:space="preserve"> </w:t>
      </w:r>
      <w:r w:rsidRPr="00217EF8">
        <w:t xml:space="preserve">3 and 4. With the exception of blue shark the high-CPUE </w:t>
      </w:r>
      <w:proofErr w:type="spellStart"/>
      <w:r w:rsidRPr="00217EF8">
        <w:t>indicat</w:t>
      </w:r>
      <w:proofErr w:type="spellEnd"/>
      <w:del w:id="250" w:author="Stephen Brouwer" w:date="2015-07-21T09:37:00Z">
        <w:r w:rsidRPr="00217EF8" w:rsidDel="00D549F5">
          <w:delText>or</w:delText>
        </w:r>
      </w:del>
      <w:r w:rsidRPr="00217EF8">
        <w:t xml:space="preserve"> more or less steady trends</w:t>
      </w:r>
      <w:r w:rsidR="00AE2B36">
        <w:t xml:space="preserve"> </w:t>
      </w:r>
      <w:r w:rsidRPr="00217EF8">
        <w:t>for all species in all regions, however</w:t>
      </w:r>
      <w:ins w:id="251" w:author="Stephen Brouwer" w:date="2015-07-21T09:37:00Z">
        <w:r w:rsidR="00D549F5">
          <w:t>,</w:t>
        </w:r>
      </w:ins>
      <w:r w:rsidRPr="00217EF8">
        <w:t xml:space="preserve"> this analysis was hampered by the lack of data throughout</w:t>
      </w:r>
      <w:r w:rsidR="00AE2B36">
        <w:t xml:space="preserve"> </w:t>
      </w:r>
      <w:r w:rsidRPr="00217EF8">
        <w:t>the region for species. Notably the proportion of high-CPUE cells for blue shark was decreasing</w:t>
      </w:r>
      <w:r w:rsidR="00AE2B36">
        <w:t xml:space="preserve"> </w:t>
      </w:r>
      <w:r w:rsidRPr="00217EF8">
        <w:t>thought the study period for regions 3,</w:t>
      </w:r>
      <w:ins w:id="252" w:author="Stephen Brouwer" w:date="2015-07-21T08:28:00Z">
        <w:r w:rsidR="00724AAF">
          <w:t xml:space="preserve"> </w:t>
        </w:r>
      </w:ins>
      <w:r w:rsidRPr="00217EF8">
        <w:t>5</w:t>
      </w:r>
      <w:ins w:id="253" w:author="Stephen Brouwer" w:date="2015-07-21T08:28:00Z">
        <w:r w:rsidR="00724AAF">
          <w:t xml:space="preserve"> </w:t>
        </w:r>
      </w:ins>
      <w:del w:id="254" w:author="Stephen Brouwer" w:date="2015-07-21T08:28:00Z">
        <w:r w:rsidRPr="00217EF8" w:rsidDel="00724AAF">
          <w:delText>,</w:delText>
        </w:r>
      </w:del>
      <w:r w:rsidRPr="00217EF8">
        <w:t>and 6 with steady or slightly decreasing trends in region</w:t>
      </w:r>
      <w:r w:rsidR="00AE2B36">
        <w:t xml:space="preserve"> </w:t>
      </w:r>
      <w:r w:rsidRPr="00217EF8">
        <w:t>3 and 4, region 1 was data de</w:t>
      </w:r>
      <w:r>
        <w:t>fi</w:t>
      </w:r>
      <w:r w:rsidRPr="00217EF8">
        <w:t xml:space="preserve">cient. Interestingly the percentage of positive sets </w:t>
      </w:r>
      <w:del w:id="255" w:author="Stephen Brouwer" w:date="2015-07-21T09:39:00Z">
        <w:r w:rsidRPr="00217EF8" w:rsidDel="00D549F5">
          <w:delText xml:space="preserve">indicator </w:delText>
        </w:r>
      </w:del>
      <w:r w:rsidRPr="00217EF8">
        <w:t>for blue</w:t>
      </w:r>
      <w:r w:rsidR="00AE2B36">
        <w:t xml:space="preserve"> </w:t>
      </w:r>
      <w:r w:rsidRPr="00217EF8">
        <w:t>shark showed the opposite trend</w:t>
      </w:r>
      <w:del w:id="256" w:author="Stephen Brouwer" w:date="2015-07-21T09:39:00Z">
        <w:r w:rsidRPr="00217EF8" w:rsidDel="00D549F5">
          <w:delText>s</w:delText>
        </w:r>
      </w:del>
      <w:r w:rsidRPr="00217EF8">
        <w:t>, increases in regions 3,</w:t>
      </w:r>
      <w:ins w:id="257" w:author="Stephen Brouwer" w:date="2015-07-21T08:28:00Z">
        <w:r w:rsidR="00724AAF">
          <w:t xml:space="preserve"> </w:t>
        </w:r>
      </w:ins>
      <w:r w:rsidRPr="00217EF8">
        <w:t>5</w:t>
      </w:r>
      <w:del w:id="258" w:author="Stephen Brouwer" w:date="2015-07-21T08:28:00Z">
        <w:r w:rsidRPr="00217EF8" w:rsidDel="00724AAF">
          <w:delText>,</w:delText>
        </w:r>
      </w:del>
      <w:r w:rsidRPr="00217EF8">
        <w:t xml:space="preserve"> and 6 with </w:t>
      </w:r>
      <w:del w:id="259" w:author="Stephen Brouwer" w:date="2015-07-21T09:39:00Z">
        <w:r w:rsidRPr="00217EF8" w:rsidDel="00D549F5">
          <w:delText xml:space="preserve">steady </w:delText>
        </w:r>
      </w:del>
      <w:ins w:id="260" w:author="Stephen Brouwer" w:date="2015-07-21T09:39:00Z">
        <w:r w:rsidR="00D549F5">
          <w:t>flat</w:t>
        </w:r>
        <w:r w:rsidR="00D549F5" w:rsidRPr="00217EF8">
          <w:t xml:space="preserve"> </w:t>
        </w:r>
      </w:ins>
      <w:r w:rsidRPr="00217EF8">
        <w:t>trends in regions 2</w:t>
      </w:r>
      <w:r w:rsidR="00AE2B36">
        <w:t xml:space="preserve"> </w:t>
      </w:r>
      <w:r w:rsidRPr="00217EF8">
        <w:t xml:space="preserve">and 5. For silky shark there seems to be a slight </w:t>
      </w:r>
      <w:del w:id="261" w:author="Stephen Brouwer" w:date="2015-07-21T09:39:00Z">
        <w:r w:rsidRPr="00217EF8" w:rsidDel="00D549F5">
          <w:delText xml:space="preserve">downward </w:delText>
        </w:r>
      </w:del>
      <w:ins w:id="262" w:author="Stephen Brouwer" w:date="2015-07-21T09:39:00Z">
        <w:r w:rsidR="00D549F5">
          <w:t>declining</w:t>
        </w:r>
        <w:r w:rsidR="00D549F5" w:rsidRPr="00217EF8">
          <w:t xml:space="preserve"> </w:t>
        </w:r>
      </w:ins>
      <w:r w:rsidRPr="00217EF8">
        <w:t>trend in the core regions of 3 and 4,</w:t>
      </w:r>
      <w:r w:rsidR="00AE2B36">
        <w:t xml:space="preserve"> </w:t>
      </w:r>
      <w:r w:rsidRPr="00217EF8">
        <w:t xml:space="preserve">while oceanic whitetip sharks show </w:t>
      </w:r>
      <w:del w:id="263" w:author="Stephen Brouwer" w:date="2015-07-21T09:40:00Z">
        <w:r w:rsidRPr="00217EF8" w:rsidDel="00D549F5">
          <w:delText xml:space="preserve">stable </w:delText>
        </w:r>
      </w:del>
      <w:ins w:id="264" w:author="Stephen Brouwer" w:date="2015-07-21T09:40:00Z">
        <w:r w:rsidR="00D549F5">
          <w:t>flat</w:t>
        </w:r>
        <w:r w:rsidR="00D549F5" w:rsidRPr="00217EF8">
          <w:t xml:space="preserve"> </w:t>
        </w:r>
      </w:ins>
      <w:r w:rsidRPr="00217EF8">
        <w:t xml:space="preserve">to slightly increasing trends </w:t>
      </w:r>
      <w:del w:id="265" w:author="Stephen Brouwer" w:date="2015-07-21T08:28:00Z">
        <w:r w:rsidRPr="00217EF8" w:rsidDel="00724AAF">
          <w:delText xml:space="preserve">trends </w:delText>
        </w:r>
      </w:del>
      <w:r w:rsidRPr="00217EF8">
        <w:t>throughout all of the</w:t>
      </w:r>
      <w:r w:rsidR="00AE2B36">
        <w:t xml:space="preserve"> </w:t>
      </w:r>
      <w:r w:rsidRPr="00217EF8">
        <w:t>regions. Porbeagle sharks in region 5 and 6 show slightly increasing to stable trends. Mako sharks</w:t>
      </w:r>
      <w:r w:rsidR="00AE2B36">
        <w:t xml:space="preserve"> </w:t>
      </w:r>
      <w:r w:rsidRPr="00217EF8">
        <w:t>show slightly increasing trends in region 5 and 6, stable trends in regions 3 &amp; 4 and a slightly</w:t>
      </w:r>
      <w:r w:rsidR="00AE2B36">
        <w:t xml:space="preserve"> </w:t>
      </w:r>
      <w:r w:rsidRPr="00217EF8">
        <w:t xml:space="preserve">decreasing trend in region 2, though data is lacking for years 2012-2014. The </w:t>
      </w:r>
      <w:del w:id="266" w:author="Stephen Brouwer" w:date="2015-07-21T08:29:00Z">
        <w:r w:rsidRPr="00217EF8" w:rsidDel="00724AAF">
          <w:delText>proporiton</w:delText>
        </w:r>
      </w:del>
      <w:ins w:id="267" w:author="Stephen Brouwer" w:date="2015-07-21T08:29:00Z">
        <w:r w:rsidR="00724AAF" w:rsidRPr="00217EF8">
          <w:t>proportion</w:t>
        </w:r>
      </w:ins>
      <w:r w:rsidRPr="00217EF8">
        <w:t xml:space="preserve"> of positive</w:t>
      </w:r>
      <w:r w:rsidR="00AE2B36">
        <w:t xml:space="preserve"> </w:t>
      </w:r>
      <w:r w:rsidRPr="00217EF8">
        <w:t>sets for thresher sharks showed steady trends throughout the regions, however</w:t>
      </w:r>
      <w:ins w:id="268" w:author="Stephen Brouwer" w:date="2015-07-21T09:40:00Z">
        <w:r w:rsidR="00D549F5">
          <w:t>,</w:t>
        </w:r>
      </w:ins>
      <w:r w:rsidRPr="00217EF8">
        <w:t xml:space="preserve"> region 4 </w:t>
      </w:r>
      <w:del w:id="269" w:author="Stephen Brouwer" w:date="2015-07-21T09:40:00Z">
        <w:r w:rsidRPr="00217EF8" w:rsidDel="00D549F5">
          <w:delText xml:space="preserve">is </w:delText>
        </w:r>
      </w:del>
      <w:r w:rsidRPr="00217EF8">
        <w:t>where the</w:t>
      </w:r>
      <w:r w:rsidR="00AE2B36">
        <w:t xml:space="preserve"> </w:t>
      </w:r>
      <w:del w:id="270" w:author="Stephen Brouwer" w:date="2015-07-21T08:29:00Z">
        <w:r w:rsidRPr="00217EF8" w:rsidDel="00724AAF">
          <w:delText>majorty</w:delText>
        </w:r>
      </w:del>
      <w:ins w:id="271" w:author="Stephen Brouwer" w:date="2015-07-21T08:29:00Z">
        <w:r w:rsidR="00724AAF" w:rsidRPr="00217EF8">
          <w:t>majority</w:t>
        </w:r>
      </w:ins>
      <w:r w:rsidRPr="00217EF8">
        <w:t xml:space="preserve"> of </w:t>
      </w:r>
      <w:del w:id="272" w:author="Stephen Brouwer" w:date="2015-07-21T09:41:00Z">
        <w:r w:rsidRPr="00217EF8" w:rsidDel="00D549F5">
          <w:delText xml:space="preserve">the observed </w:delText>
        </w:r>
      </w:del>
      <w:r w:rsidRPr="00217EF8">
        <w:t>threshers</w:t>
      </w:r>
      <w:ins w:id="273" w:author="Stephen Brouwer" w:date="2015-07-21T09:41:00Z">
        <w:r w:rsidR="00D549F5">
          <w:t xml:space="preserve"> were</w:t>
        </w:r>
      </w:ins>
      <w:r w:rsidRPr="00217EF8">
        <w:t xml:space="preserve"> </w:t>
      </w:r>
      <w:ins w:id="274" w:author="Stephen Brouwer" w:date="2015-07-21T09:41:00Z">
        <w:r w:rsidR="00D549F5" w:rsidRPr="00217EF8">
          <w:t>observed</w:t>
        </w:r>
      </w:ins>
      <w:del w:id="275" w:author="Stephen Brouwer" w:date="2015-07-21T08:29:00Z">
        <w:r w:rsidRPr="00217EF8" w:rsidDel="00724AAF">
          <w:delText>occured</w:delText>
        </w:r>
      </w:del>
      <w:del w:id="276" w:author="Stephen Brouwer" w:date="2015-07-21T09:41:00Z">
        <w:r w:rsidRPr="00217EF8" w:rsidDel="00D549F5">
          <w:delText>,</w:delText>
        </w:r>
      </w:del>
      <w:r w:rsidRPr="00217EF8">
        <w:t xml:space="preserve"> in recent years</w:t>
      </w:r>
      <w:ins w:id="277" w:author="Stephen Brouwer" w:date="2015-07-21T09:41:00Z">
        <w:r w:rsidR="00D549F5">
          <w:t>,</w:t>
        </w:r>
      </w:ins>
      <w:r w:rsidRPr="00217EF8">
        <w:t xml:space="preserve"> an increase in the proportion of positive</w:t>
      </w:r>
      <w:r w:rsidR="00AE2B36">
        <w:t xml:space="preserve"> </w:t>
      </w:r>
      <w:r w:rsidRPr="00217EF8">
        <w:t>sets was evident. Hammerhead sharks had consistent, near zero proportion of positive sets.</w:t>
      </w:r>
      <w:r w:rsidR="00AE2B36">
        <w:t xml:space="preserve"> </w:t>
      </w:r>
    </w:p>
    <w:p w:rsidR="00217EF8" w:rsidRDefault="00217EF8" w:rsidP="00217EF8">
      <w:pPr>
        <w:spacing w:line="240" w:lineRule="auto"/>
        <w:contextualSpacing/>
        <w:jc w:val="both"/>
      </w:pPr>
      <w:r w:rsidRPr="00217EF8">
        <w:t>The observed longline catch composition plots illustrate that blue shark continue to dominate the</w:t>
      </w:r>
      <w:r w:rsidR="00AE2B36">
        <w:t xml:space="preserve"> </w:t>
      </w:r>
      <w:r w:rsidRPr="00217EF8">
        <w:t>observed catch in most regions. An exception to this pattern is R</w:t>
      </w:r>
      <w:r w:rsidR="00AE2B36">
        <w:t>egion 3 where silky sharks, pri</w:t>
      </w:r>
      <w:r w:rsidRPr="00217EF8">
        <w:t>marily from shallow sets, are the most frequently observed species. Although there are some minor</w:t>
      </w:r>
      <w:r w:rsidR="00AE2B36">
        <w:t xml:space="preserve"> </w:t>
      </w:r>
      <w:r w:rsidRPr="00217EF8">
        <w:t>differences in species composition between observed shallow and deep sets in other regions (e.g.</w:t>
      </w:r>
      <w:r w:rsidR="00AE2B36">
        <w:t xml:space="preserve"> </w:t>
      </w:r>
      <w:r w:rsidRPr="00217EF8">
        <w:t>Regions 2 and 4), these may be related to sampl</w:t>
      </w:r>
      <w:ins w:id="278" w:author="Stephen Brouwer" w:date="2015-07-21T09:42:00Z">
        <w:r w:rsidR="00D549F5">
          <w:t>e</w:t>
        </w:r>
      </w:ins>
      <w:del w:id="279" w:author="Stephen Brouwer" w:date="2015-07-21T09:42:00Z">
        <w:r w:rsidRPr="00217EF8" w:rsidDel="00D549F5">
          <w:delText>ing</w:delText>
        </w:r>
      </w:del>
      <w:r w:rsidRPr="00217EF8">
        <w:t xml:space="preserve"> representativeness. Note that </w:t>
      </w:r>
      <w:del w:id="280" w:author="Stephen Brouwer" w:date="2015-07-21T09:42:00Z">
        <w:r w:rsidRPr="00217EF8" w:rsidDel="00D549F5">
          <w:delText xml:space="preserve">downward </w:delText>
        </w:r>
      </w:del>
      <w:ins w:id="281" w:author="Stephen Brouwer" w:date="2015-07-21T09:42:00Z">
        <w:r w:rsidR="00D549F5">
          <w:t>declining</w:t>
        </w:r>
        <w:r w:rsidR="00D549F5" w:rsidRPr="00217EF8">
          <w:t xml:space="preserve"> </w:t>
        </w:r>
      </w:ins>
      <w:r w:rsidRPr="00217EF8">
        <w:t>trends</w:t>
      </w:r>
      <w:r w:rsidR="00AE2B36">
        <w:t xml:space="preserve"> </w:t>
      </w:r>
      <w:r w:rsidRPr="00217EF8">
        <w:t xml:space="preserve">in the number of sharks observed in all regions (except region 3) are </w:t>
      </w:r>
      <w:r w:rsidR="00AE2B36">
        <w:t>partially a result of the reduc</w:t>
      </w:r>
      <w:r w:rsidRPr="00217EF8">
        <w:t xml:space="preserve">tion in </w:t>
      </w:r>
      <w:del w:id="282" w:author="Stephen Brouwer" w:date="2015-07-21T08:29:00Z">
        <w:r w:rsidRPr="00217EF8" w:rsidDel="00724AAF">
          <w:delText>obeserver</w:delText>
        </w:r>
      </w:del>
      <w:ins w:id="283" w:author="Stephen Brouwer" w:date="2015-07-21T08:29:00Z">
        <w:r w:rsidR="00724AAF" w:rsidRPr="00217EF8">
          <w:t>observer</w:t>
        </w:r>
      </w:ins>
      <w:r w:rsidRPr="00217EF8">
        <w:t xml:space="preserve"> coverage since 2010. </w:t>
      </w:r>
      <w:del w:id="284" w:author="Stephen Brouwer" w:date="2015-07-21T09:43:00Z">
        <w:r w:rsidRPr="00217EF8" w:rsidDel="00D549F5">
          <w:delText>Proportionally m</w:delText>
        </w:r>
      </w:del>
      <w:ins w:id="285" w:author="Stephen Brouwer" w:date="2015-07-21T09:44:00Z">
        <w:r w:rsidR="00D549F5">
          <w:t>In recent years m</w:t>
        </w:r>
      </w:ins>
      <w:r w:rsidRPr="00217EF8">
        <w:t xml:space="preserve">ore </w:t>
      </w:r>
      <w:del w:id="286" w:author="Stephen Brouwer" w:date="2015-07-21T08:29:00Z">
        <w:r w:rsidRPr="00217EF8" w:rsidDel="00724AAF">
          <w:delText>skilky</w:delText>
        </w:r>
      </w:del>
      <w:ins w:id="287" w:author="Stephen Brouwer" w:date="2015-07-21T08:29:00Z">
        <w:r w:rsidR="00724AAF" w:rsidRPr="00217EF8">
          <w:t>silky</w:t>
        </w:r>
      </w:ins>
      <w:r w:rsidRPr="00217EF8">
        <w:t xml:space="preserve"> sharks </w:t>
      </w:r>
      <w:del w:id="288" w:author="Stephen Brouwer" w:date="2015-07-21T09:45:00Z">
        <w:r w:rsidRPr="00217EF8" w:rsidDel="00D549F5">
          <w:delText xml:space="preserve">were </w:delText>
        </w:r>
      </w:del>
      <w:ins w:id="289" w:author="Stephen Brouwer" w:date="2015-07-21T09:45:00Z">
        <w:r w:rsidR="00D549F5">
          <w:t>have been</w:t>
        </w:r>
        <w:r w:rsidR="00D549F5" w:rsidRPr="00217EF8">
          <w:t xml:space="preserve"> </w:t>
        </w:r>
      </w:ins>
      <w:r w:rsidRPr="00217EF8">
        <w:t>observed in region</w:t>
      </w:r>
      <w:r w:rsidR="00AE2B36">
        <w:t xml:space="preserve"> </w:t>
      </w:r>
      <w:r w:rsidRPr="00217EF8">
        <w:t xml:space="preserve">3 than </w:t>
      </w:r>
      <w:del w:id="290" w:author="Stephen Brouwer" w:date="2015-07-21T09:45:00Z">
        <w:r w:rsidRPr="00217EF8" w:rsidDel="00D549F5">
          <w:delText>any year since</w:delText>
        </w:r>
      </w:del>
      <w:ins w:id="291" w:author="Stephen Brouwer" w:date="2015-07-21T09:45:00Z">
        <w:r w:rsidR="00D549F5">
          <w:t>prior to</w:t>
        </w:r>
      </w:ins>
      <w:r w:rsidRPr="00217EF8">
        <w:t xml:space="preserve"> 2008, while </w:t>
      </w:r>
      <w:r w:rsidRPr="00217EF8">
        <w:lastRenderedPageBreak/>
        <w:t>the proportion of blue sharks observed during 2014 in regions</w:t>
      </w:r>
      <w:r w:rsidR="00AE2B36">
        <w:t xml:space="preserve"> </w:t>
      </w:r>
      <w:r w:rsidRPr="00217EF8">
        <w:t xml:space="preserve">2-5 is one of the lowest on record. </w:t>
      </w:r>
      <w:ins w:id="292" w:author="Stephen Brouwer" w:date="2015-07-21T09:46:00Z">
        <w:r w:rsidR="00CF2CC0">
          <w:t>The a</w:t>
        </w:r>
      </w:ins>
      <w:del w:id="293" w:author="Stephen Brouwer" w:date="2015-07-21T09:46:00Z">
        <w:r w:rsidRPr="00217EF8" w:rsidDel="00CF2CC0">
          <w:delText>A</w:delText>
        </w:r>
      </w:del>
      <w:r w:rsidRPr="00217EF8">
        <w:t>nalysis of observed purse seine shark catch</w:t>
      </w:r>
      <w:del w:id="294" w:author="Stephen Brouwer" w:date="2015-07-21T09:46:00Z">
        <w:r w:rsidRPr="00217EF8" w:rsidDel="00D549F5">
          <w:delText>es</w:delText>
        </w:r>
      </w:del>
      <w:r w:rsidRPr="00217EF8">
        <w:t xml:space="preserve"> reveal</w:t>
      </w:r>
      <w:ins w:id="295" w:author="Stephen Brouwer" w:date="2015-07-21T09:46:00Z">
        <w:r w:rsidR="00CF2CC0">
          <w:t>ed</w:t>
        </w:r>
      </w:ins>
      <w:del w:id="296" w:author="Stephen Brouwer" w:date="2015-07-21T09:46:00Z">
        <w:r w:rsidRPr="00217EF8" w:rsidDel="00CF2CC0">
          <w:delText>s</w:delText>
        </w:r>
      </w:del>
      <w:r w:rsidRPr="00217EF8">
        <w:t xml:space="preserve"> that silky</w:t>
      </w:r>
      <w:r w:rsidR="00AE2B36">
        <w:t xml:space="preserve"> </w:t>
      </w:r>
      <w:r w:rsidRPr="00217EF8">
        <w:t xml:space="preserve">sharks </w:t>
      </w:r>
      <w:del w:id="297" w:author="Stephen Brouwer" w:date="2015-07-21T09:46:00Z">
        <w:r w:rsidRPr="00217EF8" w:rsidDel="00CF2CC0">
          <w:delText xml:space="preserve">predominate </w:delText>
        </w:r>
      </w:del>
      <w:ins w:id="298" w:author="Stephen Brouwer" w:date="2015-07-21T09:46:00Z">
        <w:r w:rsidR="00CF2CC0">
          <w:t>are the most common shark species observed</w:t>
        </w:r>
        <w:r w:rsidR="00CF2CC0" w:rsidRPr="00217EF8">
          <w:t xml:space="preserve"> </w:t>
        </w:r>
      </w:ins>
      <w:r w:rsidRPr="00217EF8">
        <w:t xml:space="preserve">with the majority of </w:t>
      </w:r>
      <w:del w:id="299" w:author="Stephen Brouwer" w:date="2015-07-21T09:46:00Z">
        <w:r w:rsidRPr="00217EF8" w:rsidDel="00CF2CC0">
          <w:delText>these found</w:delText>
        </w:r>
      </w:del>
      <w:ins w:id="300" w:author="Stephen Brouwer" w:date="2015-07-21T09:46:00Z">
        <w:r w:rsidR="00CF2CC0">
          <w:t>the catch occurring</w:t>
        </w:r>
      </w:ins>
      <w:r w:rsidRPr="00217EF8">
        <w:t xml:space="preserve"> in associated sets. In previous years, oceanic</w:t>
      </w:r>
      <w:r w:rsidR="00AE2B36">
        <w:t xml:space="preserve"> </w:t>
      </w:r>
      <w:r w:rsidRPr="00217EF8">
        <w:t xml:space="preserve">whitetip shark was </w:t>
      </w:r>
      <w:r>
        <w:t>the second-most commonly identifi</w:t>
      </w:r>
      <w:r w:rsidRPr="00217EF8">
        <w:t>ed shark in associated sets but this species</w:t>
      </w:r>
      <w:r w:rsidR="00AE2B36">
        <w:t xml:space="preserve"> </w:t>
      </w:r>
      <w:del w:id="301" w:author="Stephen Brouwer" w:date="2015-07-21T09:47:00Z">
        <w:r w:rsidRPr="00217EF8" w:rsidDel="00CF2CC0">
          <w:delText>has been</w:delText>
        </w:r>
      </w:del>
      <w:ins w:id="302" w:author="Stephen Brouwer" w:date="2015-07-21T09:47:00Z">
        <w:r w:rsidR="00CF2CC0">
          <w:t>is now</w:t>
        </w:r>
      </w:ins>
      <w:r w:rsidRPr="00217EF8">
        <w:t xml:space="preserve"> </w:t>
      </w:r>
      <w:del w:id="303" w:author="Stephen Brouwer" w:date="2015-07-21T09:47:00Z">
        <w:r w:rsidRPr="00217EF8" w:rsidDel="00CF2CC0">
          <w:delText xml:space="preserve">only </w:delText>
        </w:r>
      </w:del>
      <w:r w:rsidRPr="00217EF8">
        <w:t>rarely observed</w:t>
      </w:r>
      <w:del w:id="304" w:author="Stephen Brouwer" w:date="2015-07-21T09:47:00Z">
        <w:r w:rsidRPr="00217EF8" w:rsidDel="00CF2CC0">
          <w:delText xml:space="preserve"> in recent years</w:delText>
        </w:r>
      </w:del>
      <w:r w:rsidRPr="00217EF8">
        <w:t>. Substantial numbers of sharks caught by purse seines</w:t>
      </w:r>
      <w:r w:rsidR="00AE2B36">
        <w:t xml:space="preserve"> </w:t>
      </w:r>
      <w:r>
        <w:t>were unidentifi</w:t>
      </w:r>
      <w:r w:rsidRPr="00217EF8">
        <w:t xml:space="preserve">ed </w:t>
      </w:r>
      <w:del w:id="305" w:author="Stephen Brouwer" w:date="2015-07-21T09:47:00Z">
        <w:r w:rsidRPr="00217EF8" w:rsidDel="00CF2CC0">
          <w:delText xml:space="preserve">until </w:delText>
        </w:r>
      </w:del>
      <w:ins w:id="306" w:author="Stephen Brouwer" w:date="2015-07-21T09:47:00Z">
        <w:r w:rsidR="00CF2CC0">
          <w:t>prior to</w:t>
        </w:r>
        <w:bookmarkStart w:id="307" w:name="_GoBack"/>
        <w:bookmarkEnd w:id="307"/>
        <w:r w:rsidR="00CF2CC0" w:rsidRPr="00217EF8">
          <w:t xml:space="preserve"> </w:t>
        </w:r>
      </w:ins>
      <w:r w:rsidRPr="00217EF8">
        <w:t>2002-2003.</w:t>
      </w:r>
    </w:p>
    <w:p w:rsidR="00217EF8" w:rsidRDefault="00217EF8" w:rsidP="00217EF8">
      <w:pPr>
        <w:spacing w:line="240" w:lineRule="auto"/>
        <w:contextualSpacing/>
        <w:jc w:val="both"/>
      </w:pPr>
    </w:p>
    <w:p w:rsidR="00217EF8" w:rsidRDefault="00217EF8" w:rsidP="00217EF8">
      <w:pPr>
        <w:spacing w:line="240" w:lineRule="auto"/>
        <w:contextualSpacing/>
        <w:jc w:val="both"/>
      </w:pPr>
    </w:p>
    <w:p w:rsidR="00E61574" w:rsidRDefault="00276AF4" w:rsidP="00217EF8">
      <w:pPr>
        <w:spacing w:line="240" w:lineRule="auto"/>
        <w:contextualSpacing/>
        <w:jc w:val="both"/>
      </w:pPr>
      <w:r w:rsidRPr="00276AF4">
        <w:t>10 Research Recommendations and Management Implications</w:t>
      </w:r>
    </w:p>
    <w:p w:rsidR="00E61574" w:rsidRDefault="00E61574" w:rsidP="00217EF8">
      <w:pPr>
        <w:spacing w:line="240" w:lineRule="auto"/>
        <w:contextualSpacing/>
        <w:jc w:val="both"/>
      </w:pPr>
      <w:r w:rsidRPr="00E61574">
        <w:t xml:space="preserve">This indicator analysis </w:t>
      </w:r>
      <w:del w:id="308" w:author="Stephen Brouwer" w:date="2015-07-20T16:55:00Z">
        <w:r w:rsidRPr="00E61574" w:rsidDel="00E61574">
          <w:delText>can make informative</w:delText>
        </w:r>
      </w:del>
      <w:ins w:id="309" w:author="Stephen Brouwer" w:date="2015-07-20T16:55:00Z">
        <w:r>
          <w:t>provides informative insights into</w:t>
        </w:r>
      </w:ins>
      <w:del w:id="310" w:author="Stephen Brouwer" w:date="2015-07-20T16:56:00Z">
        <w:r w:rsidRPr="00E61574" w:rsidDel="00E61574">
          <w:delText xml:space="preserve"> statements regarding</w:delText>
        </w:r>
      </w:del>
      <w:r w:rsidRPr="00E61574">
        <w:t xml:space="preserve"> silky shark, oceanic </w:t>
      </w:r>
      <w:proofErr w:type="spellStart"/>
      <w:r w:rsidRPr="00E61574">
        <w:t>whtitetip</w:t>
      </w:r>
      <w:proofErr w:type="spellEnd"/>
      <w:r w:rsidRPr="00E61574">
        <w:t>,</w:t>
      </w:r>
      <w:r>
        <w:t xml:space="preserve"> </w:t>
      </w:r>
      <w:r w:rsidRPr="00E61574">
        <w:t>mako shark, blue shark</w:t>
      </w:r>
      <w:ins w:id="311" w:author="Stephen Brouwer" w:date="2015-07-20T16:56:00Z">
        <w:r>
          <w:t>, whale sharks</w:t>
        </w:r>
      </w:ins>
      <w:r w:rsidRPr="00E61574">
        <w:t xml:space="preserve"> and porbeagle sharks, but is somewhat limited in the amount of inference</w:t>
      </w:r>
      <w:r>
        <w:t xml:space="preserve"> </w:t>
      </w:r>
      <w:r w:rsidRPr="00E61574">
        <w:t>possible for hammerhead and thresher sharks largely due to lack of data. These species are not</w:t>
      </w:r>
      <w:r>
        <w:t xml:space="preserve"> </w:t>
      </w:r>
      <w:r w:rsidRPr="00E61574">
        <w:t>commonly ca</w:t>
      </w:r>
      <w:r>
        <w:t xml:space="preserve">ught in the </w:t>
      </w:r>
      <w:del w:id="312" w:author="Stephen Brouwer" w:date="2015-07-20T16:57:00Z">
        <w:r w:rsidDel="00E61574">
          <w:delText>tuna and tuna like</w:delText>
        </w:r>
      </w:del>
      <w:ins w:id="313" w:author="Stephen Brouwer" w:date="2015-07-20T16:57:00Z">
        <w:r>
          <w:t>primary</w:t>
        </w:r>
      </w:ins>
      <w:r>
        <w:t xml:space="preserve"> fi</w:t>
      </w:r>
      <w:r w:rsidRPr="00E61574">
        <w:t xml:space="preserve">sheries in the WCPO, and </w:t>
      </w:r>
      <w:ins w:id="314" w:author="Stephen Brouwer" w:date="2015-07-20T16:57:00Z">
        <w:r>
          <w:t xml:space="preserve">are </w:t>
        </w:r>
      </w:ins>
      <w:r w:rsidRPr="00E61574">
        <w:t>historically not well</w:t>
      </w:r>
      <w:r>
        <w:t xml:space="preserve"> </w:t>
      </w:r>
      <w:r w:rsidRPr="00E61574">
        <w:t>reported. Increased observer monitoring is vital to the continued understanding of the less common</w:t>
      </w:r>
      <w:r>
        <w:t xml:space="preserve"> key shark species. Specifi</w:t>
      </w:r>
      <w:r w:rsidRPr="00E61574">
        <w:t>c research recommendations include:</w:t>
      </w:r>
      <w:r>
        <w:t xml:space="preserve"> </w:t>
      </w:r>
    </w:p>
    <w:p w:rsidR="00E61574" w:rsidRPr="00E61574" w:rsidRDefault="00E61574" w:rsidP="00217EF8">
      <w:pPr>
        <w:pStyle w:val="ListParagraph"/>
        <w:numPr>
          <w:ilvl w:val="0"/>
          <w:numId w:val="1"/>
        </w:numPr>
        <w:spacing w:line="240" w:lineRule="auto"/>
        <w:jc w:val="both"/>
      </w:pPr>
      <w:r w:rsidRPr="00E61574">
        <w:t xml:space="preserve">Research to </w:t>
      </w:r>
      <w:del w:id="315" w:author="Stephen Brouwer" w:date="2015-07-21T07:57:00Z">
        <w:r w:rsidRPr="00E61574" w:rsidDel="00137F2B">
          <w:delText xml:space="preserve">analyze </w:delText>
        </w:r>
      </w:del>
      <w:ins w:id="316" w:author="Stephen Brouwer" w:date="2015-07-21T07:57:00Z">
        <w:r w:rsidR="00137F2B">
          <w:t>assess</w:t>
        </w:r>
        <w:r w:rsidR="00137F2B" w:rsidRPr="00E61574">
          <w:t xml:space="preserve"> </w:t>
        </w:r>
      </w:ins>
      <w:r w:rsidRPr="00E61574">
        <w:t xml:space="preserve">the </w:t>
      </w:r>
      <w:del w:id="317" w:author="Stephen Brouwer" w:date="2015-07-20T16:57:00Z">
        <w:r w:rsidRPr="00E61574" w:rsidDel="00E61574">
          <w:delText xml:space="preserve">the </w:delText>
        </w:r>
      </w:del>
      <w:r w:rsidRPr="00E61574">
        <w:t xml:space="preserve">discrepancy </w:t>
      </w:r>
      <w:del w:id="318" w:author="Stephen Brouwer" w:date="2015-07-20T16:58:00Z">
        <w:r w:rsidRPr="00E61574" w:rsidDel="00E61574">
          <w:delText>include underreporting of</w:delText>
        </w:r>
      </w:del>
      <w:ins w:id="319" w:author="Stephen Brouwer" w:date="2015-07-20T16:58:00Z">
        <w:r>
          <w:t>between</w:t>
        </w:r>
      </w:ins>
      <w:r w:rsidRPr="00E61574">
        <w:t xml:space="preserve"> shark</w:t>
      </w:r>
      <w:ins w:id="320" w:author="Stephen Brouwer" w:date="2015-07-20T16:59:00Z">
        <w:r>
          <w:t xml:space="preserve"> reporting</w:t>
        </w:r>
      </w:ins>
      <w:del w:id="321" w:author="Stephen Brouwer" w:date="2015-07-20T16:59:00Z">
        <w:r w:rsidRPr="00E61574" w:rsidDel="00E61574">
          <w:delText>s</w:delText>
        </w:r>
      </w:del>
      <w:r w:rsidRPr="00E61574">
        <w:t xml:space="preserve"> in logbooks and</w:t>
      </w:r>
      <w:r>
        <w:t xml:space="preserve"> </w:t>
      </w:r>
      <w:del w:id="322" w:author="Stephen Brouwer" w:date="2015-07-20T16:58:00Z">
        <w:r w:rsidRPr="00E61574" w:rsidDel="00E61574">
          <w:delText xml:space="preserve">how to </w:delText>
        </w:r>
        <w:r w:rsidDel="00E61574">
          <w:delText>u</w:delText>
        </w:r>
        <w:r w:rsidRPr="00E61574" w:rsidDel="00E61574">
          <w:delText xml:space="preserve">we </w:delText>
        </w:r>
      </w:del>
      <w:r w:rsidRPr="00E61574">
        <w:t>observer data</w:t>
      </w:r>
      <w:del w:id="323" w:author="Stephen Brouwer" w:date="2015-07-20T16:59:00Z">
        <w:r w:rsidRPr="00E61574" w:rsidDel="00E61574">
          <w:delText xml:space="preserve"> may that is not </w:delText>
        </w:r>
      </w:del>
      <w:del w:id="324" w:author="Stephen Brouwer" w:date="2015-07-20T16:58:00Z">
        <w:r w:rsidDel="00E61574">
          <w:delText xml:space="preserve"> </w:delText>
        </w:r>
      </w:del>
      <w:del w:id="325" w:author="Stephen Brouwer" w:date="2015-07-20T16:59:00Z">
        <w:r w:rsidDel="00E61574">
          <w:delText>representative of the fi</w:delText>
        </w:r>
        <w:r w:rsidRPr="00E61574" w:rsidDel="00E61574">
          <w:delText>shing methods/areas/time</w:delText>
        </w:r>
        <w:r w:rsidDel="00E61574">
          <w:delText xml:space="preserve"> </w:delText>
        </w:r>
        <w:r w:rsidRPr="00E61574" w:rsidDel="00E61574">
          <w:delText xml:space="preserve">periods of the longline </w:delText>
        </w:r>
        <w:r w:rsidDel="00E61574">
          <w:delText>f</w:delText>
        </w:r>
        <w:r w:rsidRPr="00E61574" w:rsidDel="00E61574">
          <w:delText>eet as a whole</w:delText>
        </w:r>
      </w:del>
      <w:r w:rsidRPr="00E61574">
        <w:t>.</w:t>
      </w:r>
    </w:p>
    <w:p w:rsidR="00E61574" w:rsidRPr="00E61574" w:rsidRDefault="00E61574" w:rsidP="00217EF8">
      <w:pPr>
        <w:pStyle w:val="ListParagraph"/>
        <w:numPr>
          <w:ilvl w:val="0"/>
          <w:numId w:val="1"/>
        </w:numPr>
        <w:spacing w:line="240" w:lineRule="auto"/>
        <w:jc w:val="both"/>
      </w:pPr>
      <w:r w:rsidRPr="00E61574">
        <w:t>Silky shark and oceanic whitetip sharks ha</w:t>
      </w:r>
      <w:r>
        <w:t>ve been declining under recent fi</w:t>
      </w:r>
      <w:r w:rsidRPr="00E61574">
        <w:t>shing pressure,</w:t>
      </w:r>
      <w:r>
        <w:t xml:space="preserve"> </w:t>
      </w:r>
      <w:r w:rsidRPr="00E61574">
        <w:t xml:space="preserve">and </w:t>
      </w:r>
      <w:r>
        <w:t>l</w:t>
      </w:r>
      <w:r w:rsidRPr="00E61574">
        <w:t xml:space="preserve">ikely maintain </w:t>
      </w:r>
      <w:del w:id="326" w:author="Stephen Brouwer" w:date="2015-07-20T17:00:00Z">
        <w:r w:rsidRPr="00E61574" w:rsidDel="00E61574">
          <w:delText xml:space="preserve">theAir </w:delText>
        </w:r>
      </w:del>
      <w:ins w:id="327" w:author="Stephen Brouwer" w:date="2015-07-20T17:00:00Z">
        <w:r w:rsidRPr="00E61574">
          <w:t>the</w:t>
        </w:r>
        <w:r>
          <w:t>ir</w:t>
        </w:r>
        <w:r w:rsidRPr="00E61574">
          <w:t xml:space="preserve"> </w:t>
        </w:r>
      </w:ins>
      <w:del w:id="328" w:author="Stephen Brouwer" w:date="2015-07-20T17:00:00Z">
        <w:r w:rsidRPr="00E61574" w:rsidDel="00E61574">
          <w:delText>over</w:delText>
        </w:r>
        <w:r w:rsidDel="00E61574">
          <w:delText>f</w:delText>
        </w:r>
        <w:r w:rsidRPr="00E61574" w:rsidDel="00E61574">
          <w:delText>shed</w:delText>
        </w:r>
      </w:del>
      <w:ins w:id="329" w:author="Stephen Brouwer" w:date="2015-07-20T17:00:00Z">
        <w:r w:rsidRPr="00E61574">
          <w:t>over</w:t>
        </w:r>
        <w:r>
          <w:t>f</w:t>
        </w:r>
        <w:r w:rsidRPr="00E61574">
          <w:t>ished</w:t>
        </w:r>
      </w:ins>
      <w:r w:rsidRPr="00E61574">
        <w:t xml:space="preserve"> </w:t>
      </w:r>
      <w:del w:id="330" w:author="Stephen Brouwer" w:date="2015-07-20T17:00:00Z">
        <w:r w:rsidRPr="00E61574" w:rsidDel="00E61574">
          <w:delText>satus</w:delText>
        </w:r>
      </w:del>
      <w:ins w:id="331" w:author="Stephen Brouwer" w:date="2015-07-20T17:00:00Z">
        <w:r w:rsidRPr="00E61574">
          <w:t>status</w:t>
        </w:r>
      </w:ins>
      <w:r w:rsidRPr="00E61574">
        <w:t xml:space="preserve">. The last assessment for both of </w:t>
      </w:r>
      <w:del w:id="332" w:author="Stephen Brouwer" w:date="2015-07-20T17:00:00Z">
        <w:r w:rsidRPr="00E61574" w:rsidDel="00E61574">
          <w:delText>thsese</w:delText>
        </w:r>
      </w:del>
      <w:ins w:id="333" w:author="Stephen Brouwer" w:date="2015-07-20T17:00:00Z">
        <w:r w:rsidRPr="00E61574">
          <w:t>these</w:t>
        </w:r>
      </w:ins>
      <w:r w:rsidRPr="00E61574">
        <w:t xml:space="preserve"> species</w:t>
      </w:r>
      <w:r>
        <w:t xml:space="preserve"> </w:t>
      </w:r>
      <w:r w:rsidRPr="00E61574">
        <w:t xml:space="preserve">used data </w:t>
      </w:r>
      <w:del w:id="334" w:author="Stephen Brouwer" w:date="2015-07-21T07:58:00Z">
        <w:r w:rsidRPr="00E61574" w:rsidDel="00137F2B">
          <w:delText xml:space="preserve">for </w:delText>
        </w:r>
      </w:del>
      <w:ins w:id="335" w:author="Stephen Brouwer" w:date="2015-07-21T07:58:00Z">
        <w:r w:rsidR="00137F2B" w:rsidRPr="00E61574">
          <w:t>f</w:t>
        </w:r>
        <w:r w:rsidR="00137F2B">
          <w:t>rom</w:t>
        </w:r>
        <w:r w:rsidR="00137F2B" w:rsidRPr="00E61574">
          <w:t xml:space="preserve"> </w:t>
        </w:r>
      </w:ins>
      <w:r w:rsidRPr="00E61574">
        <w:t>1995-2009, at this point we could easily add another 5 years of data to these</w:t>
      </w:r>
      <w:r>
        <w:t xml:space="preserve"> </w:t>
      </w:r>
      <w:r w:rsidRPr="00E61574">
        <w:t>assessments, though this would be most useful for si</w:t>
      </w:r>
      <w:ins w:id="336" w:author="Stephen Brouwer" w:date="2015-07-20T17:00:00Z">
        <w:r>
          <w:t>l</w:t>
        </w:r>
      </w:ins>
      <w:r w:rsidRPr="00E61574">
        <w:t>k</w:t>
      </w:r>
      <w:del w:id="337" w:author="Stephen Brouwer" w:date="2015-07-20T17:16:00Z">
        <w:r w:rsidRPr="00E61574" w:rsidDel="00657C9E">
          <w:delText>l</w:delText>
        </w:r>
      </w:del>
      <w:r w:rsidRPr="00E61574">
        <w:t>y shark to understand how its stock</w:t>
      </w:r>
      <w:r>
        <w:t xml:space="preserve"> </w:t>
      </w:r>
      <w:r w:rsidRPr="00E61574">
        <w:t xml:space="preserve">status has changed in recent years in conjunction with the new </w:t>
      </w:r>
      <w:proofErr w:type="spellStart"/>
      <w:r w:rsidRPr="00E61574">
        <w:t>CMM's</w:t>
      </w:r>
      <w:proofErr w:type="spellEnd"/>
      <w:r w:rsidRPr="00E61574">
        <w:t xml:space="preserve">. </w:t>
      </w:r>
      <w:del w:id="338" w:author="Stephen Brouwer" w:date="2015-07-21T07:59:00Z">
        <w:r w:rsidRPr="00E61574" w:rsidDel="00137F2B">
          <w:delText>Another stock</w:delText>
        </w:r>
        <w:r w:rsidDel="00137F2B">
          <w:delText xml:space="preserve"> </w:delText>
        </w:r>
        <w:r w:rsidRPr="00E61574" w:rsidDel="00137F2B">
          <w:delText>assessment of oceanic whitetip would be interesting, however</w:delText>
        </w:r>
      </w:del>
      <w:ins w:id="339" w:author="Stephen Brouwer" w:date="2015-07-21T07:59:00Z">
        <w:r w:rsidR="00137F2B">
          <w:t>I</w:t>
        </w:r>
      </w:ins>
      <w:del w:id="340" w:author="Stephen Brouwer" w:date="2015-07-21T07:59:00Z">
        <w:r w:rsidRPr="00E61574" w:rsidDel="00137F2B">
          <w:delText xml:space="preserve"> i</w:delText>
        </w:r>
      </w:del>
      <w:r w:rsidRPr="00E61574">
        <w:t xml:space="preserve">f the population </w:t>
      </w:r>
      <w:ins w:id="341" w:author="Stephen Brouwer" w:date="2015-07-21T07:59:00Z">
        <w:r w:rsidR="00137F2B">
          <w:t xml:space="preserve">of </w:t>
        </w:r>
        <w:r w:rsidR="00137F2B" w:rsidRPr="00E61574">
          <w:t>oceanic whitetip shark</w:t>
        </w:r>
        <w:r w:rsidR="00137F2B">
          <w:t xml:space="preserve"> </w:t>
        </w:r>
      </w:ins>
      <w:r w:rsidRPr="00E61574">
        <w:t>doubled or</w:t>
      </w:r>
      <w:r>
        <w:t xml:space="preserve"> halved, it would still be overf</w:t>
      </w:r>
      <w:ins w:id="342" w:author="Stephen Brouwer" w:date="2015-07-20T17:17:00Z">
        <w:r w:rsidR="00657C9E">
          <w:t>i</w:t>
        </w:r>
      </w:ins>
      <w:r w:rsidRPr="00E61574">
        <w:t>shed.</w:t>
      </w:r>
    </w:p>
    <w:p w:rsidR="00B14DDC" w:rsidRDefault="00E61574" w:rsidP="00217EF8">
      <w:pPr>
        <w:pStyle w:val="ListParagraph"/>
        <w:numPr>
          <w:ilvl w:val="0"/>
          <w:numId w:val="1"/>
        </w:numPr>
        <w:spacing w:line="240" w:lineRule="auto"/>
        <w:jc w:val="both"/>
        <w:rPr>
          <w:ins w:id="343" w:author="Stephen Brouwer" w:date="2015-07-20T17:05:00Z"/>
        </w:rPr>
      </w:pPr>
      <w:r w:rsidRPr="00E61574">
        <w:t>The authors recommend that</w:t>
      </w:r>
      <w:ins w:id="344" w:author="Stephen Brouwer" w:date="2015-07-20T17:02:00Z">
        <w:r w:rsidR="00723019">
          <w:t xml:space="preserve"> stock assessments be scheduled for </w:t>
        </w:r>
      </w:ins>
      <w:ins w:id="345" w:author="Stephen Brouwer" w:date="2015-07-20T17:03:00Z">
        <w:r w:rsidR="00723019">
          <w:t>blue sharks in the south Pacific, mako sharks, oceanic whitetip sharks</w:t>
        </w:r>
      </w:ins>
      <w:ins w:id="346" w:author="Stephen Brouwer" w:date="2015-07-20T17:04:00Z">
        <w:r w:rsidR="00723019">
          <w:t xml:space="preserve"> (in the WCPO and Pacific wide) and silky sharks within the next five years. </w:t>
        </w:r>
      </w:ins>
      <w:ins w:id="347" w:author="Stephen Brouwer" w:date="2015-07-20T17:03:00Z">
        <w:r w:rsidR="00723019">
          <w:t xml:space="preserve"> </w:t>
        </w:r>
      </w:ins>
      <w:r w:rsidRPr="00E61574">
        <w:t xml:space="preserve"> </w:t>
      </w:r>
      <w:del w:id="348" w:author="Stephen Brouwer" w:date="2015-07-20T17:04:00Z">
        <w:r w:rsidRPr="00E61574" w:rsidDel="00723019">
          <w:delText>this be undertaken again in 2-3 years with a stock assessment</w:delText>
        </w:r>
        <w:r w:rsidDel="00723019">
          <w:delText xml:space="preserve"> </w:delText>
        </w:r>
        <w:r w:rsidRPr="00E61574" w:rsidDel="00723019">
          <w:delText>for BSH in the south Paci</w:delText>
        </w:r>
        <w:r w:rsidDel="00723019">
          <w:delText>f</w:delText>
        </w:r>
        <w:r w:rsidRPr="00E61574" w:rsidDel="00723019">
          <w:delText>c, and another silky shark assessment in the intrim.</w:delText>
        </w:r>
      </w:del>
    </w:p>
    <w:p w:rsidR="00723019" w:rsidRDefault="00723019" w:rsidP="00217EF8">
      <w:pPr>
        <w:pStyle w:val="ListParagraph"/>
        <w:numPr>
          <w:ilvl w:val="0"/>
          <w:numId w:val="1"/>
        </w:numPr>
        <w:spacing w:line="240" w:lineRule="auto"/>
        <w:jc w:val="both"/>
        <w:rPr>
          <w:ins w:id="349" w:author="Stephen Brouwer" w:date="2015-07-20T17:12:00Z"/>
        </w:rPr>
      </w:pPr>
      <w:ins w:id="350" w:author="Stephen Brouwer" w:date="2015-07-20T17:05:00Z">
        <w:r>
          <w:t xml:space="preserve">As the assessments generally start well into the catch histories of these species (e.g. the longline fisheries </w:t>
        </w:r>
      </w:ins>
      <w:ins w:id="351" w:author="Stephen Brouwer" w:date="2015-07-20T17:06:00Z">
        <w:r>
          <w:t>began</w:t>
        </w:r>
      </w:ins>
      <w:ins w:id="352" w:author="Stephen Brouwer" w:date="2015-07-20T17:05:00Z">
        <w:r>
          <w:t xml:space="preserve"> in the 1950s but the assessment</w:t>
        </w:r>
      </w:ins>
      <w:ins w:id="353" w:author="Stephen Brouwer" w:date="2015-07-20T17:06:00Z">
        <w:r>
          <w:t xml:space="preserve"> periods</w:t>
        </w:r>
      </w:ins>
      <w:ins w:id="354" w:author="Stephen Brouwer" w:date="2015-07-20T17:05:00Z">
        <w:r>
          <w:t xml:space="preserve"> start in the 1990s</w:t>
        </w:r>
      </w:ins>
      <w:ins w:id="355" w:author="Stephen Brouwer" w:date="2015-07-20T17:06:00Z">
        <w:r>
          <w:t>), an</w:t>
        </w:r>
      </w:ins>
      <w:ins w:id="356" w:author="Stephen Brouwer" w:date="2015-07-20T17:07:00Z">
        <w:r>
          <w:t xml:space="preserve"> i</w:t>
        </w:r>
      </w:ins>
      <w:ins w:id="357" w:author="Stephen Brouwer" w:date="2015-07-20T17:06:00Z">
        <w:r w:rsidRPr="00723019">
          <w:t>nvestigat</w:t>
        </w:r>
      </w:ins>
      <w:ins w:id="358" w:author="Stephen Brouwer" w:date="2015-07-20T17:07:00Z">
        <w:r>
          <w:t>ion</w:t>
        </w:r>
      </w:ins>
      <w:ins w:id="359" w:author="Stephen Brouwer" w:date="2015-07-20T17:06:00Z">
        <w:r w:rsidRPr="00723019">
          <w:t xml:space="preserve"> the initial depletion levels for assessed shark stocks</w:t>
        </w:r>
      </w:ins>
      <w:ins w:id="360" w:author="Stephen Brouwer" w:date="2015-07-20T17:07:00Z">
        <w:r>
          <w:t xml:space="preserve"> should be undertaken. </w:t>
        </w:r>
      </w:ins>
      <w:ins w:id="361" w:author="Stephen Brouwer" w:date="2015-07-20T17:08:00Z">
        <w:r w:rsidR="004B49A9">
          <w:t xml:space="preserve">This would include developing catch histories for these </w:t>
        </w:r>
      </w:ins>
      <w:ins w:id="362" w:author="Stephen Brouwer" w:date="2015-07-20T17:09:00Z">
        <w:r w:rsidR="004B49A9">
          <w:t>species</w:t>
        </w:r>
      </w:ins>
      <w:ins w:id="363" w:author="Stephen Brouwer" w:date="2015-07-20T17:08:00Z">
        <w:r w:rsidR="004B49A9">
          <w:t>.</w:t>
        </w:r>
      </w:ins>
      <w:ins w:id="364" w:author="Stephen Brouwer" w:date="2015-07-20T17:09:00Z">
        <w:r w:rsidR="004B49A9">
          <w:t xml:space="preserve"> </w:t>
        </w:r>
      </w:ins>
    </w:p>
    <w:p w:rsidR="0021393B" w:rsidRDefault="0021393B" w:rsidP="00217EF8">
      <w:pPr>
        <w:pStyle w:val="ListParagraph"/>
        <w:numPr>
          <w:ilvl w:val="0"/>
          <w:numId w:val="1"/>
        </w:numPr>
        <w:spacing w:line="240" w:lineRule="auto"/>
        <w:jc w:val="both"/>
        <w:rPr>
          <w:ins w:id="365" w:author="Stephen Brouwer" w:date="2015-07-20T17:13:00Z"/>
        </w:rPr>
      </w:pPr>
      <w:ins w:id="366" w:author="Stephen Brouwer" w:date="2015-07-20T17:12:00Z">
        <w:r>
          <w:t xml:space="preserve">Catch histories </w:t>
        </w:r>
      </w:ins>
      <w:ins w:id="367" w:author="Stephen Brouwer" w:date="2015-07-21T08:03:00Z">
        <w:r w:rsidR="00AF71C4">
          <w:t xml:space="preserve">for all species, </w:t>
        </w:r>
      </w:ins>
      <w:ins w:id="368" w:author="Stephen Brouwer" w:date="2015-07-20T17:12:00Z">
        <w:r>
          <w:t xml:space="preserve">and </w:t>
        </w:r>
      </w:ins>
      <w:ins w:id="369" w:author="Stephen Brouwer" w:date="2015-07-21T08:03:00Z">
        <w:r w:rsidR="00AF71C4">
          <w:t xml:space="preserve">an analysis of </w:t>
        </w:r>
      </w:ins>
      <w:ins w:id="370" w:author="Stephen Brouwer" w:date="2015-07-20T17:12:00Z">
        <w:r>
          <w:t xml:space="preserve">species composition of the catch </w:t>
        </w:r>
        <w:r w:rsidR="00B97ECE">
          <w:t>for hammerhead and thresher</w:t>
        </w:r>
      </w:ins>
      <w:ins w:id="371" w:author="Stephen Brouwer" w:date="2015-07-20T17:13:00Z">
        <w:r w:rsidR="00B97ECE">
          <w:t xml:space="preserve"> </w:t>
        </w:r>
      </w:ins>
      <w:ins w:id="372" w:author="Stephen Brouwer" w:date="2015-07-20T17:12:00Z">
        <w:r>
          <w:t xml:space="preserve">sharks would </w:t>
        </w:r>
      </w:ins>
      <w:ins w:id="373" w:author="Stephen Brouwer" w:date="2015-07-20T17:13:00Z">
        <w:r>
          <w:t>also</w:t>
        </w:r>
      </w:ins>
      <w:ins w:id="374" w:author="Stephen Brouwer" w:date="2015-07-20T17:12:00Z">
        <w:r>
          <w:t xml:space="preserve"> be informative and make some informative analyses possible in future. </w:t>
        </w:r>
      </w:ins>
    </w:p>
    <w:p w:rsidR="00B97ECE" w:rsidRDefault="00B97ECE" w:rsidP="00217EF8">
      <w:pPr>
        <w:pStyle w:val="ListParagraph"/>
        <w:numPr>
          <w:ilvl w:val="0"/>
          <w:numId w:val="1"/>
        </w:numPr>
        <w:spacing w:line="240" w:lineRule="auto"/>
        <w:jc w:val="both"/>
      </w:pPr>
      <w:ins w:id="375" w:author="Stephen Brouwer" w:date="2015-07-20T17:13:00Z">
        <w:r>
          <w:t xml:space="preserve">Assessing overall mortality rates is an </w:t>
        </w:r>
      </w:ins>
      <w:ins w:id="376" w:author="Stephen Brouwer" w:date="2015-07-20T17:15:00Z">
        <w:r>
          <w:t>important</w:t>
        </w:r>
      </w:ins>
      <w:ins w:id="377" w:author="Stephen Brouwer" w:date="2015-07-20T17:13:00Z">
        <w:r>
          <w:t xml:space="preserve"> component of assessing the stocks. </w:t>
        </w:r>
      </w:ins>
      <w:ins w:id="378" w:author="Stephen Brouwer" w:date="2015-07-20T17:14:00Z">
        <w:r>
          <w:t xml:space="preserve">We currently have no </w:t>
        </w:r>
      </w:ins>
      <w:ins w:id="379" w:author="Stephen Brouwer" w:date="2015-07-20T17:15:00Z">
        <w:r>
          <w:t>informative</w:t>
        </w:r>
      </w:ins>
      <w:ins w:id="380" w:author="Stephen Brouwer" w:date="2015-07-20T17:14:00Z">
        <w:r>
          <w:t xml:space="preserve"> data on post-release mortality rates of silky, oceanic whitetip and whale sharks. As all three species have non-retention management arrangements </w:t>
        </w:r>
      </w:ins>
      <w:ins w:id="381" w:author="Stephen Brouwer" w:date="2015-07-20T17:15:00Z">
        <w:r>
          <w:t xml:space="preserve">post-release survival rates are essential for </w:t>
        </w:r>
      </w:ins>
      <w:ins w:id="382" w:author="Stephen Brouwer" w:date="2015-07-20T17:16:00Z">
        <w:r>
          <w:t xml:space="preserve">monitoring the effectiveness of these measures. </w:t>
        </w:r>
      </w:ins>
      <w:ins w:id="383" w:author="Stephen Brouwer" w:date="2015-07-21T08:00:00Z">
        <w:r w:rsidR="00137F2B">
          <w:t xml:space="preserve">This work will also require an update to the wat the observers collect release information and an update of the observer forms and data collection procedures will be required. </w:t>
        </w:r>
      </w:ins>
    </w:p>
    <w:sectPr w:rsidR="00B97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5" w:author="Stephen Brouwer" w:date="2015-07-21T09:12:00Z" w:initials="SB">
    <w:p w:rsidR="00262A16" w:rsidRDefault="00262A16">
      <w:pPr>
        <w:pStyle w:val="CommentText"/>
      </w:pPr>
      <w:r>
        <w:rPr>
          <w:rStyle w:val="CommentReference"/>
        </w:rPr>
        <w:annotationRef/>
      </w:r>
      <w:r>
        <w:t xml:space="preserve">If you haven’t used this before in the text write out in full.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0CD"/>
    <w:multiLevelType w:val="hybridMultilevel"/>
    <w:tmpl w:val="DE146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74"/>
    <w:rsid w:val="000B2019"/>
    <w:rsid w:val="000D56A2"/>
    <w:rsid w:val="00137F2B"/>
    <w:rsid w:val="0021393B"/>
    <w:rsid w:val="00217EF8"/>
    <w:rsid w:val="00262A16"/>
    <w:rsid w:val="00276AF4"/>
    <w:rsid w:val="002B58C4"/>
    <w:rsid w:val="00414957"/>
    <w:rsid w:val="00476CCC"/>
    <w:rsid w:val="004B49A9"/>
    <w:rsid w:val="00580F8A"/>
    <w:rsid w:val="00657C9E"/>
    <w:rsid w:val="00723019"/>
    <w:rsid w:val="00724AAF"/>
    <w:rsid w:val="007701D7"/>
    <w:rsid w:val="008E77F8"/>
    <w:rsid w:val="00AE2B36"/>
    <w:rsid w:val="00AE5B8A"/>
    <w:rsid w:val="00AF71C4"/>
    <w:rsid w:val="00B072BB"/>
    <w:rsid w:val="00B14DDC"/>
    <w:rsid w:val="00B97ECE"/>
    <w:rsid w:val="00CB0973"/>
    <w:rsid w:val="00CF2CC0"/>
    <w:rsid w:val="00D549F5"/>
    <w:rsid w:val="00E6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2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A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2A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A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3056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SPC</Company>
  <LinksUpToDate>false</LinksUpToDate>
  <CharactersWithSpaces>20436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Brouwer</dc:creator>
  <cp:lastModifiedBy>Stephen Brouwer</cp:lastModifiedBy>
  <cp:revision>18</cp:revision>
  <dcterms:created xsi:type="dcterms:W3CDTF">2015-07-20T05:52:00Z</dcterms:created>
  <dcterms:modified xsi:type="dcterms:W3CDTF">2015-07-20T22:47:00Z</dcterms:modified>
</cp:coreProperties>
</file>